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Recursive anisotropy: a spatial taphonomic study of the Early Pleistocene vertebrate assemblage of Tsiotra Vryssi, Mygdonia Basin, Greece</w:t>
      </w:r>
    </w:p>
    <w:p>
      <w:pPr>
        <w:pStyle w:val="TextBody"/>
        <w:rPr>
          <w:color w:val="000000"/>
          <w:sz w:val="24"/>
          <w:szCs w:val="24"/>
          <w:u w:val="none"/>
        </w:rPr>
      </w:pPr>
      <w:r>
        <w:rPr>
          <w:color w:val="000000"/>
          <w:sz w:val="24"/>
          <w:szCs w:val="24"/>
          <w:u w:val="none"/>
        </w:rPr>
      </w:r>
    </w:p>
    <w:p>
      <w:pPr>
        <w:pStyle w:val="TextBody"/>
        <w:rPr>
          <w:caps/>
          <w:sz w:val="24"/>
          <w:szCs w:val="24"/>
        </w:rPr>
      </w:pPr>
      <w:r>
        <w:rPr>
          <w:caps/>
          <w:sz w:val="24"/>
          <w:szCs w:val="24"/>
        </w:rPr>
        <w:t>Domenico Giusti, George E. Konidaris, Vangelis Tourloukis, Mattia Marini, Matteo Maron, Andrea Zerboni, Nicholas Thompson, George D. Koufos, Dimitri S. Kostopoulos AND Katerina Harvati</w:t>
      </w:r>
    </w:p>
    <w:p>
      <w:pPr>
        <w:pStyle w:val="TextBody"/>
        <w:rPr>
          <w:sz w:val="24"/>
          <w:szCs w:val="24"/>
        </w:rPr>
      </w:pPr>
      <w:r>
        <w:rPr>
          <w:sz w:val="24"/>
          <w:szCs w:val="24"/>
        </w:rPr>
      </w:r>
    </w:p>
    <w:p>
      <w:pPr>
        <w:pStyle w:val="TextBody"/>
        <w:rPr>
          <w:sz w:val="22"/>
          <w:szCs w:val="22"/>
        </w:rPr>
      </w:pPr>
      <w:r>
        <w:rPr>
          <w:sz w:val="22"/>
          <w:szCs w:val="22"/>
        </w:rPr>
        <w:t>Giusti, D., Konidaris, G. E., Tourloukis, V., Marini, M., Maron, M., Zerboni, A., Thompson, N., Koufos, G. D., Kostopoulos, D. S. &amp; Harvati, K.: Recursive anisotropy: a spatial taphonomic study of the Early Pleistocene vertebrate assemblage of Tsiotra Vryssi, Mygdonia Basin, Greece</w:t>
      </w:r>
    </w:p>
    <w:p>
      <w:pPr>
        <w:pStyle w:val="TextBody"/>
        <w:rPr>
          <w:sz w:val="24"/>
          <w:szCs w:val="24"/>
        </w:rPr>
      </w:pPr>
      <w:r>
        <w:rPr>
          <w:sz w:val="24"/>
          <w:szCs w:val="24"/>
        </w:rPr>
      </w:r>
    </w:p>
    <w:p>
      <w:pPr>
        <w:pStyle w:val="TextBody"/>
        <w:rPr/>
      </w:pPr>
      <w:r>
        <w:rPr>
          <w:color w:val="000000"/>
          <w:sz w:val="22"/>
          <w:szCs w:val="22"/>
          <w:u w:val="none"/>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integrated with preliminary remarks about the differential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offers a contribution to the building of a spatial taphonomic referential framework for the interpretation of other fossil vertebrate assemblages, including archaeo-palaeontological ones.</w:t>
      </w:r>
    </w:p>
    <w:p>
      <w:pPr>
        <w:pStyle w:val="TextBody"/>
        <w:rPr>
          <w:color w:val="000000"/>
          <w:sz w:val="24"/>
          <w:szCs w:val="24"/>
          <w:u w:val="none"/>
        </w:rPr>
      </w:pPr>
      <w:r>
        <w:rPr>
          <w:color w:val="000000"/>
          <w:sz w:val="24"/>
          <w:szCs w:val="24"/>
          <w:u w:val="none"/>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TextBody"/>
        <w:rPr>
          <w:color w:val="000000"/>
          <w:sz w:val="22"/>
          <w:szCs w:val="22"/>
          <w:u w:val="none"/>
        </w:rPr>
      </w:pPr>
      <w:r>
        <w:rPr>
          <w:i/>
          <w:iCs/>
          <w:caps w:val="false"/>
          <w:smallCaps w:val="false"/>
          <w:color w:val="000000"/>
          <w:sz w:val="22"/>
          <w:szCs w:val="22"/>
          <w:u w:val="none"/>
        </w:rPr>
        <w:t>Domenico Giusti (domenico.giusti@uni-tuebingen.de), George E. Konidaris, Vangelis Tourloukis, Nicholas Thompson and Katerina Harvati, Senckenberg Centre for Human Evolution and Palaeoenvironment (HEP) &amp; Eberhard Karls Universität Tübingen, Paläoanthropologie; Mattia Marini, Matteo Maron and Andrea Zerboni, Università degli Studi di Milano, Dipartimento di Scienze della Terra; George D. Koufos and Dimitri S. Kostopoulos, Aristotle University of Thessaloniki, Department of Geology.</w:t>
      </w:r>
    </w:p>
    <w:p>
      <w:pPr>
        <w:pStyle w:val="TextBody"/>
        <w:rPr/>
      </w:pPr>
      <w:r>
        <w:rPr>
          <w:color w:val="000000"/>
          <w:sz w:val="24"/>
          <w:szCs w:val="24"/>
          <w:u w:val="none"/>
        </w:rPr>
        <w:t xml:space="preserve">Since its first definition, taphonomy </w:t>
      </w:r>
      <w:r>
        <w:rPr>
          <w:color w:val="000000"/>
          <w:sz w:val="24"/>
          <w:szCs w:val="24"/>
          <w:highlight w:val="yellow"/>
          <w:u w:val="none"/>
        </w:rPr>
        <w:t>reserved special attention to</w:t>
      </w:r>
      <w:r>
        <w:rPr>
          <w:color w:val="000000"/>
          <w:sz w:val="24"/>
          <w:szCs w:val="24"/>
          <w:u w:val="none"/>
        </w:rPr>
        <w:t xml:space="preserve"> the spatial properties of taphonomic processes (Efremov </w:t>
      </w:r>
      <w:r>
        <w:rPr>
          <w:rStyle w:val="InternetLink"/>
          <w:color w:val="000000"/>
          <w:sz w:val="24"/>
          <w:szCs w:val="24"/>
          <w:u w:val="none"/>
        </w:rPr>
        <w:t>1940</w:t>
      </w:r>
      <w:r>
        <w:rPr>
          <w:color w:val="000000"/>
          <w:sz w:val="24"/>
          <w:szCs w:val="24"/>
          <w:u w:val="none"/>
        </w:rPr>
        <w:t xml:space="preserve">). </w:t>
      </w:r>
      <w:r>
        <w:rPr>
          <w:color w:val="000000"/>
          <w:sz w:val="24"/>
          <w:szCs w:val="24"/>
          <w:highlight w:val="yellow"/>
          <w:u w:val="none"/>
        </w:rPr>
        <w:t>Following</w:t>
      </w:r>
      <w:r>
        <w:rPr>
          <w:color w:val="000000"/>
          <w:sz w:val="24"/>
          <w:szCs w:val="24"/>
          <w:u w:val="none"/>
        </w:rPr>
        <w:t xml:space="preserve"> </w:t>
      </w:r>
      <w:r>
        <w:rPr>
          <w:color w:val="000000"/>
          <w:sz w:val="24"/>
          <w:szCs w:val="24"/>
          <w:u w:val="none"/>
        </w:rPr>
        <w:t>More recent research</w:t>
      </w:r>
      <w:r>
        <w:rPr>
          <w:color w:val="000000"/>
          <w:sz w:val="24"/>
          <w:szCs w:val="24"/>
          <w:highlight w:val="yellow"/>
          <w:u w:val="none"/>
        </w:rPr>
        <w:t>es</w:t>
      </w:r>
      <w:r>
        <w:rPr>
          <w:color w:val="000000"/>
          <w:sz w:val="24"/>
          <w:szCs w:val="24"/>
          <w:u w:val="none"/>
        </w:rPr>
        <w:t xml:space="preserve"> </w:t>
      </w:r>
      <w:r>
        <w:rPr>
          <w:strike/>
          <w:color w:val="000000"/>
          <w:sz w:val="24"/>
          <w:szCs w:val="24"/>
          <w:u w:val="none"/>
          <w:rPrChange w:id="0" w:author="Unknown Author" w:date="2018-11-12T11:34:00Z"/>
        </w:rPr>
        <w:t>on early hominid evolution</w:t>
      </w:r>
      <w:r>
        <w:rPr>
          <w:color w:val="000000"/>
          <w:sz w:val="24"/>
          <w:szCs w:val="24"/>
          <w:u w:val="none"/>
        </w:rPr>
        <w:t xml:space="preserv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1975a</w:t>
      </w:r>
      <w:r>
        <w:rPr>
          <w:color w:val="000000"/>
          <w:sz w:val="24"/>
          <w:szCs w:val="24"/>
          <w:u w:val="none"/>
        </w:rPr>
        <w:t xml:space="preserve">; </w:t>
      </w:r>
      <w:r>
        <w:rPr>
          <w:rStyle w:val="InternetLink"/>
          <w:color w:val="000000"/>
          <w:sz w:val="24"/>
          <w:szCs w:val="24"/>
          <w:u w:val="none"/>
        </w:rPr>
        <w:t>Boaz &amp; Behrensmeyer</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w:t>
      </w:r>
      <w:r>
        <w:rPr>
          <w:rStyle w:val="InternetLink"/>
          <w:color w:val="000000"/>
          <w:sz w:val="24"/>
          <w:szCs w:val="24"/>
          <w:u w:val="none"/>
        </w:rPr>
        <w:t>Hill</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w:t>
      </w:r>
      <w:r>
        <w:rPr>
          <w:strike/>
          <w:color w:val="000000"/>
          <w:sz w:val="24"/>
          <w:szCs w:val="24"/>
          <w:u w:val="none"/>
          <w:rPrChange w:id="0" w:author="Unknown Author" w:date="2018-11-12T11:34:00Z"/>
        </w:rPr>
        <w:t>extended the original definition of taphonomy to include also formation and modification processes of the archaeological record. Despite some misrepresentations in the archaeological adaptation of the original concept (</w:t>
      </w:r>
      <w:r>
        <w:rPr>
          <w:rStyle w:val="InternetLink"/>
          <w:strike/>
          <w:color w:val="000000"/>
          <w:sz w:val="24"/>
          <w:szCs w:val="24"/>
          <w:u w:val="none"/>
          <w:rPrChange w:id="0" w:author="Unknown Author" w:date="2018-11-12T11:34:00Z"/>
        </w:rPr>
        <w:t xml:space="preserve">Domínguez-Rodrigo </w:t>
      </w:r>
      <w:r>
        <w:rPr>
          <w:rStyle w:val="InternetLink"/>
          <w:b w:val="false"/>
          <w:i/>
          <w:iCs/>
          <w:strike/>
          <w:color w:val="000000"/>
          <w:sz w:val="24"/>
          <w:szCs w:val="24"/>
          <w:u w:val="none"/>
          <w:rPrChange w:id="0" w:author="Unknown Author" w:date="2018-11-12T11:34:00Z"/>
        </w:rPr>
        <w:t>et al</w:t>
      </w:r>
      <w:r>
        <w:rPr>
          <w:rStyle w:val="InternetLink"/>
          <w:strike/>
          <w:color w:val="000000"/>
          <w:sz w:val="24"/>
          <w:szCs w:val="24"/>
          <w:u w:val="none"/>
          <w:rPrChange w:id="0" w:author="Unknown Author" w:date="2018-11-12T11:34:00Z"/>
        </w:rPr>
        <w:t>.</w:t>
      </w:r>
      <w:r>
        <w:rPr>
          <w:strike/>
          <w:color w:val="000000"/>
          <w:sz w:val="24"/>
          <w:szCs w:val="24"/>
          <w:u w:val="none"/>
          <w:rPrChange w:id="0" w:author="Unknown Author" w:date="2018-11-12T11:34:00Z"/>
        </w:rPr>
        <w:t xml:space="preserve"> </w:t>
      </w:r>
      <w:r>
        <w:rPr>
          <w:rStyle w:val="InternetLink"/>
          <w:strike/>
          <w:color w:val="000000"/>
          <w:sz w:val="24"/>
          <w:szCs w:val="24"/>
          <w:u w:val="none"/>
          <w:rPrChange w:id="0" w:author="Unknown Author" w:date="2018-11-12T11:34:00Z"/>
        </w:rPr>
        <w:t>2011</w:t>
      </w:r>
      <w:r>
        <w:rPr>
          <w:strike/>
          <w:color w:val="000000"/>
          <w:sz w:val="24"/>
          <w:szCs w:val="24"/>
          <w:u w:val="none"/>
          <w:rPrChange w:id="0" w:author="Unknown Author" w:date="2018-11-12T11:34:00Z"/>
        </w:rPr>
        <w:t xml:space="preserve">; </w:t>
      </w:r>
      <w:r>
        <w:rPr>
          <w:rStyle w:val="InternetLink"/>
          <w:strike/>
          <w:color w:val="000000"/>
          <w:sz w:val="24"/>
          <w:szCs w:val="24"/>
          <w:u w:val="none"/>
          <w:rPrChange w:id="0" w:author="Unknown Author" w:date="2018-11-12T11:34:00Z"/>
        </w:rPr>
        <w:t>Lyman</w:t>
      </w:r>
      <w:r>
        <w:rPr>
          <w:strike/>
          <w:color w:val="000000"/>
          <w:sz w:val="24"/>
          <w:szCs w:val="24"/>
          <w:u w:val="none"/>
          <w:rPrChange w:id="0" w:author="Unknown Author" w:date="2018-11-12T11:34:00Z"/>
        </w:rPr>
        <w:t xml:space="preserve"> </w:t>
      </w:r>
      <w:r>
        <w:rPr>
          <w:rStyle w:val="InternetLink"/>
          <w:strike/>
          <w:color w:val="000000"/>
          <w:sz w:val="24"/>
          <w:szCs w:val="24"/>
          <w:u w:val="none"/>
          <w:rPrChange w:id="0" w:author="Unknown Author" w:date="2018-11-12T11:34:00Z"/>
        </w:rPr>
        <w:t>2010</w:t>
      </w:r>
      <w:r>
        <w:rPr>
          <w:strike/>
          <w:color w:val="000000"/>
          <w:sz w:val="24"/>
          <w:szCs w:val="24"/>
          <w:u w:val="none"/>
          <w:rPrChange w:id="0" w:author="Unknown Author" w:date="2018-11-12T11:34:00Z"/>
        </w:rPr>
        <w:t>)</w:t>
      </w:r>
      <w:r>
        <w:rPr>
          <w:color w:val="000000"/>
          <w:sz w:val="24"/>
          <w:szCs w:val="24"/>
          <w:u w:val="none"/>
        </w:rPr>
        <w:t>, in the last decades taphonomy has widened its theoretical and methodological framework towards an integrative and multidisciplinary investigation that aims to reconstruct the past in all its details, incorporating any signal of the processes, both natural and cultural, that modified the original properties of the organic and inorganic components (</w:t>
      </w:r>
      <w:r>
        <w:rPr>
          <w:rStyle w:val="InternetLink"/>
          <w:color w:val="000000"/>
          <w:sz w:val="24"/>
          <w:szCs w:val="24"/>
          <w:u w:val="none"/>
        </w:rPr>
        <w:t>Domínguez-Rodrigo</w:t>
      </w:r>
      <w:r>
        <w:rPr>
          <w:color w:val="000000"/>
          <w:sz w:val="24"/>
          <w:szCs w:val="24"/>
          <w:u w:val="none"/>
        </w:rPr>
        <w:t xml:space="preserve">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If taphonomy evolved towards an evolutionary and systemic approach that embraces multiple taphonomic levels of organisation (</w:t>
      </w:r>
      <w:r>
        <w:rPr>
          <w:strike/>
          <w:color w:val="000000"/>
          <w:sz w:val="24"/>
          <w:szCs w:val="24"/>
          <w:u w:val="none"/>
          <w:rPrChange w:id="0" w:author="Unknown Author" w:date="2018-11-12T11:34:00Z"/>
        </w:rPr>
        <w:t>i.e., basic taphonomic elements, taphonomic groups (taphons), taphonomic populations and taphoclades;</w:t>
      </w:r>
      <w:r>
        <w:rPr>
          <w:strike/>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likewise, the study of the spatial properties of taphonomic processes extended from the</w:t>
      </w:r>
      <w:r>
        <w:rPr>
          <w:color w:val="000000"/>
          <w:sz w:val="24"/>
          <w:szCs w:val="24"/>
          <w:u w:val="none"/>
        </w:rPr>
        <w:t xml:space="preserve"> </w:t>
      </w:r>
      <w:r>
        <w:rPr>
          <w:color w:val="000000"/>
          <w:sz w:val="24"/>
          <w:szCs w:val="24"/>
          <w:u w:val="none"/>
        </w:rPr>
        <w:t>analysis of the spatial distribution of animal remains in relation to the stratigraphic setting, towards a multilevel quantitative investigation of the spatial behaviour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Therefore, spatial taphonomy (</w:t>
      </w:r>
      <w:r>
        <w:rPr>
          <w:rStyle w:val="InternetLink"/>
          <w:color w:val="000000"/>
          <w:sz w:val="24"/>
          <w:szCs w:val="24"/>
          <w:u w:val="none"/>
        </w:rPr>
        <w:t xml:space="preserve">Domínguez-Rodrigo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2018</w:t>
      </w:r>
      <w:r>
        <w:rPr>
          <w:color w:val="000000"/>
          <w:sz w:val="24"/>
          <w:szCs w:val="24"/>
          <w:u w:val="none"/>
        </w:rPr>
        <w:t xml:space="preserve">; </w:t>
      </w:r>
      <w:r>
        <w:rPr>
          <w:rStyle w:val="InternetLink"/>
          <w:color w:val="000000"/>
          <w:sz w:val="24"/>
          <w:szCs w:val="24"/>
          <w:u w:val="none"/>
        </w:rPr>
        <w:t>Giusti &amp;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encompasses the spatial properties of basic entities (i.e., taphonomic elements, constituting the fossil record), as well as higher level entities (e.g., taphonomic groups or populations). Indeed, at multiple scales and levels of organisation, the spatial patterns observed in any palaeontological or archaeological assemblage retain valuable information about taphonomic accumulation and re-elaboration processes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 xml:space="preserve">Fernández-López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2002</w:t>
      </w:r>
      <w:r>
        <w:rPr>
          <w:color w:val="000000"/>
          <w:sz w:val="24"/>
          <w:szCs w:val="24"/>
          <w:u w:val="none"/>
        </w:rPr>
        <w:t>). Spatial taphonomic data, appropriately recorded, can be quantitatively analysed within a statistical framework in order to reliably draw inferences about taphonomic processes, in turn with consequences for palaeoecological reconstructions (</w:t>
      </w:r>
      <w:r>
        <w:rPr>
          <w:rStyle w:val="InternetLink"/>
          <w:color w:val="000000"/>
          <w:sz w:val="24"/>
          <w:szCs w:val="24"/>
          <w:u w:val="none"/>
        </w:rPr>
        <w:t xml:space="preserve">Fernández-Jalvo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 biochronological estimates and the interpretation of past human behaviours.</w:t>
      </w:r>
    </w:p>
    <w:p>
      <w:pPr>
        <w:pStyle w:val="TextBody"/>
        <w:rPr>
          <w:color w:val="000000"/>
          <w:sz w:val="24"/>
          <w:szCs w:val="24"/>
          <w:u w:val="none"/>
        </w:rPr>
      </w:pPr>
      <w:r>
        <w:rPr>
          <w:color w:val="000000"/>
          <w:sz w:val="24"/>
          <w:szCs w:val="24"/>
          <w:u w:val="none"/>
        </w:rPr>
        <w:t>In this study, we elaborate on a specific aspect - anisotropy - of the spatial properties of taphonomic entities</w:t>
      </w:r>
      <w:r>
        <w:rPr>
          <w:strike/>
          <w:color w:val="000000"/>
          <w:sz w:val="24"/>
          <w:szCs w:val="24"/>
          <w:u w:val="none"/>
          <w:rPrChange w:id="0" w:author="Unknown Author" w:date="2018-11-12T11:34:00Z"/>
        </w:rPr>
        <w:t>, with implications for the interpretation of taphonomic processes</w:t>
      </w:r>
      <w:r>
        <w:rPr>
          <w:color w:val="000000"/>
          <w:sz w:val="24"/>
          <w:szCs w:val="24"/>
          <w:u w:val="none"/>
        </w:rPr>
        <w:t>. Anisotropy, as opposed to isotropy, is generally defined as the property of a process of being directionally dependent. Spatial anisotropic patterns can be seen as products of physical anisotropic processes, such as fluvial or aeolian processes, which modified at multiple scales and levels of organisation the original spatial properties of taphonomic entities.</w:t>
      </w:r>
    </w:p>
    <w:p>
      <w:pPr>
        <w:pStyle w:val="TextBody"/>
        <w:rPr/>
      </w:pPr>
      <w:r>
        <w:rPr>
          <w:color w:val="000000"/>
          <w:sz w:val="24"/>
          <w:szCs w:val="24"/>
          <w:u w:val="none"/>
        </w:rPr>
        <w:t xml:space="preserve">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(e.g.,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Petraglia &amp; Nash 1987; Schick 1987; Petraglia &amp; Potts 1994</w:t>
      </w:r>
      <w:r>
        <w:rPr>
          <w:color w:val="000000"/>
          <w:sz w:val="24"/>
          <w:szCs w:val="24"/>
          <w:u w:val="none"/>
        </w:rPr>
        <w:t>).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r>
        <w:rPr>
          <w:rStyle w:val="InternetLink"/>
          <w:color w:val="000000"/>
          <w:sz w:val="24"/>
          <w:szCs w:val="24"/>
          <w:u w:val="none"/>
        </w:rPr>
        <w:t xml:space="preserve">Cobo-Sánchez </w:t>
      </w:r>
      <w:r>
        <w:rPr>
          <w:rStyle w:val="InternetLink"/>
          <w:b w:val="false"/>
          <w:i/>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hence, it can be a necessary but not suffcient condition to differentiate allochthony from autochthony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 Moreover, besides water-flow processes, anisotropy has been as well observed in association with a wide range of other biostratinomic processes, such as slope processes (</w:t>
      </w:r>
      <w:r>
        <w:rPr>
          <w:rStyle w:val="InternetLink"/>
          <w:color w:val="000000"/>
          <w:sz w:val="24"/>
          <w:szCs w:val="24"/>
          <w:u w:val="none"/>
        </w:rPr>
        <w:t>Bertran &amp; Texier</w:t>
      </w:r>
      <w:r>
        <w:rPr>
          <w:color w:val="000000"/>
          <w:sz w:val="24"/>
          <w:szCs w:val="24"/>
          <w:u w:val="none"/>
        </w:rPr>
        <w:t xml:space="preserve"> </w:t>
      </w:r>
      <w:r>
        <w:rPr>
          <w:rStyle w:val="InternetLink"/>
          <w:color w:val="000000"/>
          <w:sz w:val="24"/>
          <w:szCs w:val="24"/>
          <w:u w:val="none"/>
        </w:rPr>
        <w:t>1995</w:t>
      </w:r>
      <w:r>
        <w:rPr>
          <w:color w:val="000000"/>
          <w:sz w:val="24"/>
          <w:szCs w:val="24"/>
          <w:u w:val="none"/>
        </w:rPr>
        <w:t>) and trampling (</w:t>
      </w:r>
      <w:r>
        <w:rPr>
          <w:rStyle w:val="InternetLink"/>
          <w:color w:val="000000"/>
          <w:sz w:val="24"/>
          <w:szCs w:val="24"/>
          <w:u w:val="none"/>
        </w:rPr>
        <w:t xml:space="preserve">Benito-Calvo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 xml:space="preserve">Although the anisotropy of basic taphonomic elements have been long studied, the anisotropy of higher level taphonomic entities received by far less attention (see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 xml:space="preserve">2012 </w:t>
      </w:r>
      <w:r>
        <w:rPr>
          <w:color w:val="000000"/>
          <w:sz w:val="24"/>
          <w:szCs w:val="24"/>
          <w:u w:val="none"/>
        </w:rPr>
        <w:t xml:space="preserve">for a directional analysis of archaeological surface distributions). Here we address this research gap and conduct a spatial taphonomic study of anisotropy both at the level of fossil specimens and at the assemblage level. </w:t>
      </w:r>
      <w:r>
        <w:rPr>
          <w:strike/>
          <w:color w:val="000000"/>
          <w:sz w:val="24"/>
          <w:szCs w:val="24"/>
          <w:u w:val="none"/>
          <w:rPrChange w:id="0" w:author="Unknown Author" w:date="2018-11-12T11:34:00Z"/>
        </w:rPr>
        <w:t>The present study uses a comprehensive set of spatial statistics (fabric analysis, geostatistics, wavelet analysis, point pattern analysis) in order to identify directional trends that may not be readily apparent. Indeed, beyond the traditional approach of eye-spotting spatial patterns, spatial statistics allow one to adopt a more formal, quantitative approach.</w:t>
      </w:r>
    </w:p>
    <w:p>
      <w:pPr>
        <w:pStyle w:val="TextBody"/>
        <w:rPr/>
      </w:pPr>
      <w:r>
        <w:rPr>
          <w:color w:val="000000"/>
          <w:sz w:val="24"/>
          <w:szCs w:val="24"/>
          <w:u w:val="none"/>
        </w:rPr>
        <w:t>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palaeoflows in a range of depositional environments</w:t>
      </w:r>
      <w:r>
        <w:rPr>
          <w:strike/>
          <w:color w:val="000000"/>
          <w:sz w:val="24"/>
          <w:szCs w:val="24"/>
          <w:u w:val="none"/>
        </w:rPr>
        <w:t>,</w:t>
      </w:r>
      <w:r>
        <w:rPr>
          <w:strike/>
          <w:color w:val="000000"/>
          <w:sz w:val="24"/>
          <w:szCs w:val="24"/>
          <w:u w:val="none"/>
          <w:rPrChange w:id="0" w:author="Unknown Author" w:date="2018-11-12T11:34:00Z"/>
        </w:rPr>
        <w:t xml:space="preserve"> including turbidite systems, contouritic drifts, beaches, deltas and tidal flats</w:t>
      </w:r>
      <w:r>
        <w:rPr>
          <w:color w:val="000000"/>
          <w:sz w:val="24"/>
          <w:szCs w:val="24"/>
          <w:u w:val="none"/>
        </w:rPr>
        <w:t xml:space="preserve"> (e.g., </w:t>
      </w:r>
      <w:r>
        <w:rPr>
          <w:rStyle w:val="InternetLink"/>
          <w:color w:val="000000"/>
          <w:sz w:val="24"/>
          <w:szCs w:val="24"/>
          <w:u w:val="none"/>
        </w:rPr>
        <w:t>Lowrie and Hirt</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 xml:space="preserve">Parés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2007; Novak </w:t>
      </w:r>
      <w:r>
        <w:rPr>
          <w:rStyle w:val="InternetLink"/>
          <w:b w:val="false"/>
          <w:i/>
          <w:color w:val="000000"/>
          <w:sz w:val="24"/>
          <w:szCs w:val="24"/>
          <w:u w:val="none"/>
        </w:rPr>
        <w:t>et al.</w:t>
      </w:r>
      <w:r>
        <w:rPr>
          <w:rStyle w:val="InternetLink"/>
          <w:color w:val="000000"/>
          <w:sz w:val="24"/>
          <w:szCs w:val="24"/>
          <w:u w:val="none"/>
        </w:rPr>
        <w:t xml:space="preserve"> 2014; Felletti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Therefore, integrating the results of our multiscale and multilevel analysis of anisotropy with preliminary remarks about differential taphonomic preservation, sedimentological and micromorphological observations, we aim to disentangle the taphonomic history of the fossiliferous locality Tsiotra Vryssi (Mygdonia Basin, Greece;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Finally, this study offers a contribution to the building of a spatial taphonomic referential framework for the interpretation of other fossil vertebrate assemblages, including archaeo-palaeontological ones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TextBody"/>
        <w:rPr>
          <w:color w:val="000000"/>
          <w:sz w:val="24"/>
          <w:szCs w:val="24"/>
          <w:u w:val="none"/>
        </w:rPr>
      </w:pPr>
      <w:r>
        <w:rPr>
          <w:color w:val="000000"/>
          <w:sz w:val="24"/>
          <w:szCs w:val="24"/>
          <w:u w:val="none"/>
        </w:rPr>
      </w:r>
    </w:p>
    <w:p>
      <w:pPr>
        <w:pStyle w:val="Heading2"/>
        <w:rPr/>
      </w:pPr>
      <w:r>
        <w:rPr/>
        <w:t>The palaeontological site of Tsiotra Vryssi (TSR)</w:t>
      </w:r>
    </w:p>
    <w:p>
      <w:pPr>
        <w:pStyle w:val="Heading2"/>
        <w:rPr/>
      </w:pPr>
      <w:r>
        <w:rPr/>
      </w:r>
    </w:p>
    <w:p>
      <w:pPr>
        <w:pStyle w:val="TextBody"/>
        <w:rPr/>
      </w:pPr>
      <w:r>
        <w:rPr>
          <w:color w:val="000000"/>
          <w:sz w:val="24"/>
          <w:szCs w:val="24"/>
          <w:u w:val="none"/>
        </w:rPr>
        <w:t xml:space="preserve">Tsiotra Vryssi (TSR) is located in the Mygdonia Basin (Macedonia, Greece), about 45 km southeast of Thessaloniki (Fig. </w:t>
      </w:r>
      <w:r>
        <w:rPr>
          <w:rStyle w:val="InternetLink"/>
          <w:color w:val="000000"/>
          <w:sz w:val="24"/>
          <w:szCs w:val="24"/>
          <w:u w:val="none"/>
        </w:rPr>
        <w:t>1</w:t>
      </w:r>
      <w:r>
        <w:rPr>
          <w:color w:val="000000"/>
          <w:sz w:val="24"/>
          <w:szCs w:val="24"/>
          <w:u w:val="none"/>
        </w:rPr>
        <w:t xml:space="preserve">). TSR was discovered in 2014 by a joint research team from the Aristotle University of Thessaloniki and the Eberhard Karls University of Tübingen during systematic field surveys in the basin. After the first collection of fossils from the exposed natural section and the test excavation carried out in 2014, systematic excavation of the site took place in 2015 and is still ongoing (Fig. </w:t>
      </w:r>
      <w:r>
        <w:rPr>
          <w:rStyle w:val="InternetLink"/>
          <w:color w:val="000000"/>
          <w:sz w:val="24"/>
          <w:szCs w:val="24"/>
          <w:u w:val="none"/>
        </w:rPr>
        <w:t>2A</w:t>
      </w:r>
      <w:r>
        <w:rPr>
          <w:color w:val="000000"/>
          <w:sz w:val="24"/>
          <w:szCs w:val="24"/>
          <w:u w:val="none"/>
        </w:rPr>
        <w:t>).</w:t>
      </w:r>
    </w:p>
    <w:p>
      <w:pPr>
        <w:pStyle w:val="TextBody"/>
        <w:rPr/>
      </w:pPr>
      <w:r>
        <w:rPr>
          <w:color w:val="000000"/>
          <w:sz w:val="24"/>
          <w:szCs w:val="24"/>
          <w:u w:val="none"/>
        </w:rPr>
        <w:t xml:space="preserve">To date, the excavation covers about a 10-m-thick stratigraphic interval from the upper Gerakarou Formation (Fig. </w:t>
      </w:r>
      <w:r>
        <w:rPr>
          <w:rStyle w:val="InternetLink"/>
          <w:color w:val="000000"/>
          <w:sz w:val="24"/>
          <w:szCs w:val="24"/>
          <w:u w:val="none"/>
        </w:rPr>
        <w:t>1</w:t>
      </w:r>
      <w:r>
        <w:rPr>
          <w:color w:val="000000"/>
          <w:sz w:val="24"/>
          <w:szCs w:val="24"/>
          <w:u w:val="none"/>
        </w:rPr>
        <w:t>), a suite of continental clastic deposits of mainly fluvial origin and inter-layered palaeosols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1995; 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TSR fauna occurs mainly within a ~1 m-thick interval of silts (uppermost part of unit Geo2, see Fig. </w:t>
      </w:r>
      <w:r>
        <w:rPr>
          <w:rStyle w:val="InternetLink"/>
          <w:color w:val="000000"/>
          <w:sz w:val="24"/>
          <w:szCs w:val="24"/>
          <w:u w:val="none"/>
        </w:rPr>
        <w:t>3</w:t>
      </w:r>
      <w:r>
        <w:rPr>
          <w:color w:val="000000"/>
          <w:sz w:val="24"/>
          <w:szCs w:val="24"/>
          <w:u w:val="none"/>
        </w:rPr>
        <w:t>) and comprises several mammalian taxa, as well as some birds and reptiles, whose preliminary biochronological correlation is consistent with a late Villafranchian (Early Pleistocene) age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2015,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Two main depositional units are identified (Geo 1 and Geo 2, from younger to older; Fig. </w:t>
      </w:r>
      <w:r>
        <w:rPr>
          <w:rStyle w:val="InternetLink"/>
          <w:color w:val="000000"/>
          <w:sz w:val="24"/>
          <w:szCs w:val="24"/>
          <w:u w:val="none"/>
        </w:rPr>
        <w:t>3</w:t>
      </w:r>
      <w:r>
        <w:rPr>
          <w:color w:val="000000"/>
          <w:sz w:val="24"/>
          <w:szCs w:val="24"/>
          <w:u w:val="none"/>
        </w:rPr>
        <w:t xml:space="preserve">). The fossiliferous unit Geo 2 begins with ~1.5 m (Geo 2b in Fig. </w:t>
      </w:r>
      <w:r>
        <w:rPr>
          <w:rStyle w:val="InternetLink"/>
          <w:color w:val="000000"/>
          <w:sz w:val="24"/>
          <w:szCs w:val="24"/>
          <w:u w:val="none"/>
        </w:rPr>
        <w:t>3</w:t>
      </w:r>
      <w:r>
        <w:rPr>
          <w:color w:val="000000"/>
          <w:sz w:val="24"/>
          <w:szCs w:val="24"/>
          <w:u w:val="none"/>
        </w:rPr>
        <w:t xml:space="preserve">) of cross-stratified gravelly sands organised into dm-thick beds with a range of planar to trough-cross laminations. Noteworthy, Geo 2b can be followed laterally for at least 150 m in the E-W direction, suggesting an extensive setting of deposition. Above a sharp contact, a few tens of cm of well-sorted, structureless fine sands follow, which rapidly grade upward into the deposit forming the matrix of the main TSR fossil assemblage (Geo 2a in Fig. </w:t>
      </w:r>
      <w:r>
        <w:rPr>
          <w:rStyle w:val="InternetLink"/>
          <w:color w:val="000000"/>
          <w:sz w:val="24"/>
          <w:szCs w:val="24"/>
          <w:u w:val="none"/>
        </w:rPr>
        <w:t>3</w:t>
      </w:r>
      <w:r>
        <w:rPr>
          <w:color w:val="000000"/>
          <w:sz w:val="24"/>
          <w:szCs w:val="24"/>
          <w:u w:val="none"/>
        </w:rPr>
        <w:t>). This is represented by ~1 m of poorly sorted silts (moderately rich in mica grains), locally intercalated by cm-thick lenses of medium-coarse grained sands and relatively more clayey in the uppermost 30 cm of the deposit. Apart from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below).</w:t>
      </w:r>
    </w:p>
    <w:p>
      <w:pPr>
        <w:pStyle w:val="TextBody"/>
        <w:rPr/>
      </w:pPr>
      <w:r>
        <w:rPr>
          <w:color w:val="000000"/>
          <w:sz w:val="24"/>
          <w:szCs w:val="24"/>
          <w:u w:val="none"/>
        </w:rPr>
        <w:t xml:space="preserve">Geo 1b is represented by an up to 2-m-thick bed set of cross-stratified gravelly sands and gravels, similar to those observed in Geo 2b (Fig. </w:t>
      </w:r>
      <w:r>
        <w:rPr>
          <w:rStyle w:val="InternetLink"/>
          <w:color w:val="000000"/>
          <w:sz w:val="24"/>
          <w:szCs w:val="24"/>
          <w:u w:val="none"/>
        </w:rPr>
        <w:t>3</w:t>
      </w:r>
      <w:r>
        <w:rPr>
          <w:color w:val="000000"/>
          <w:sz w:val="24"/>
          <w:szCs w:val="24"/>
          <w:u w:val="none"/>
        </w:rPr>
        <w:t>). It rests on top of a basal erosional surface,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3-m-thick section of poorly silty sands devoid of coarse intercalations, which rapidly grades into clayey silts of a distinctive pale brown colour.</w:t>
      </w:r>
    </w:p>
    <w:p>
      <w:pPr>
        <w:pStyle w:val="TextBody"/>
        <w:rPr/>
      </w:pPr>
      <w:r>
        <w:rPr>
          <w:color w:val="000000"/>
          <w:sz w:val="24"/>
          <w:szCs w:val="24"/>
          <w:u w:val="none"/>
        </w:rPr>
        <w:t>Overall, the stratigraphic position of TSR in the fluvioterrestrial Gerakarou Formation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and the specific sedimentary succession of the site indicate that the TSR assemblage formed in a relatively low-energy fluvial environment. A preliminary visual inspection of the vertical and horizontal distribution of the fossil finds (Fig. </w:t>
      </w:r>
      <w:r>
        <w:rPr>
          <w:rStyle w:val="InternetLink"/>
          <w:color w:val="000000"/>
          <w:sz w:val="24"/>
          <w:szCs w:val="24"/>
          <w:u w:val="none"/>
        </w:rPr>
        <w:t>4</w:t>
      </w:r>
      <w:r>
        <w:rPr>
          <w:color w:val="000000"/>
          <w:sz w:val="24"/>
          <w:szCs w:val="24"/>
          <w:u w:val="none"/>
        </w:rPr>
        <w:t>) suggests a densely preserved association of fossils (about 24 elements m</w:t>
      </w:r>
      <w:r>
        <w:rPr>
          <w:color w:val="000000"/>
          <w:sz w:val="24"/>
          <w:szCs w:val="24"/>
          <w:u w:val="none"/>
          <w:vertAlign w:val="superscript"/>
        </w:rPr>
        <w:t>-2</w:t>
      </w:r>
      <w:r>
        <w:rPr>
          <w:color w:val="000000"/>
          <w:sz w:val="24"/>
          <w:szCs w:val="24"/>
          <w:u w:val="none"/>
        </w:rPr>
        <w:t>), homogeneously distributed within the study area. Apparent anisotropy is also suggested at assemblage level.</w:t>
      </w:r>
    </w:p>
    <w:p>
      <w:pPr>
        <w:pStyle w:val="TextBody"/>
        <w:rPr/>
      </w:pPr>
      <w:r>
        <w:rPr>
          <w:color w:val="000000"/>
          <w:sz w:val="24"/>
          <w:szCs w:val="24"/>
          <w:u w:val="none"/>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TextBody"/>
        <w:rPr>
          <w:color w:val="000000"/>
          <w:sz w:val="24"/>
          <w:szCs w:val="24"/>
          <w:u w:val="none"/>
        </w:rPr>
      </w:pPr>
      <w:r>
        <w:rPr>
          <w:color w:val="000000"/>
          <w:sz w:val="24"/>
          <w:szCs w:val="24"/>
          <w:u w:val="none"/>
        </w:rPr>
      </w:r>
    </w:p>
    <w:p>
      <w:pPr>
        <w:pStyle w:val="Heading2"/>
        <w:rPr/>
      </w:pPr>
      <w:r>
        <w:rPr/>
        <w:t>Material and methods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Data collection and sub-setting</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Since 2015 a grid of 1 m</w:t>
      </w:r>
      <w:r>
        <w:rPr>
          <w:color w:val="000000"/>
          <w:sz w:val="24"/>
          <w:szCs w:val="24"/>
          <w:u w:val="none"/>
          <w:vertAlign w:val="superscript"/>
        </w:rPr>
        <w:t>2</w:t>
      </w:r>
      <w:r>
        <w:rPr>
          <w:color w:val="000000"/>
          <w:sz w:val="24"/>
          <w:szCs w:val="24"/>
          <w:u w:val="none"/>
        </w:rPr>
        <w:t xml:space="preserve"> units was set up and a total station was used in order to record the spatial provenience of collected (i.e., diagnostic bones and teeth, and carnivore modified bones) and not collected remains (i.e., non-diagnostic bone fragments with length </w:t>
      </w:r>
      <w:r>
        <w:rPr>
          <w:rFonts w:eastAsia="Liberation Serif" w:cs="Liberation Serif"/>
          <w:color w:val="000000"/>
          <w:sz w:val="24"/>
          <w:szCs w:val="24"/>
          <w:u w:val="none"/>
        </w:rPr>
        <w:t>≥</w:t>
      </w:r>
      <w:r>
        <w:rPr>
          <w:color w:val="000000"/>
          <w:sz w:val="24"/>
          <w:szCs w:val="24"/>
          <w:u w:val="none"/>
        </w:rPr>
        <w:t xml:space="preserve">50 mm; Fig. </w:t>
      </w:r>
      <w:r>
        <w:rPr>
          <w:rStyle w:val="InternetLink"/>
          <w:color w:val="000000"/>
          <w:sz w:val="24"/>
          <w:szCs w:val="24"/>
          <w:u w:val="none"/>
        </w:rPr>
        <w:t>2A</w:t>
      </w:r>
      <w:r>
        <w:rPr>
          <w:color w:val="000000"/>
          <w:sz w:val="24"/>
          <w:szCs w:val="24"/>
          <w:u w:val="none"/>
        </w:rPr>
        <w:t>). Non-diagnostic, or non-carnivore modified bone fragments with length &lt;50 mm were not recorded. This dimensional threshold was chosen because small bone fragments show more random orientations than longer specimens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Orientation (plunge and bearing) of clearly elongated specimens (i.e., specimens with length at least twice the width) was measured with a 1</w:t>
      </w:r>
      <w:r>
        <w:rPr>
          <w:rFonts w:eastAsia="" w:cs="FreeSans"/>
          <w:color w:val="000000"/>
          <w:sz w:val="24"/>
          <w:szCs w:val="24"/>
          <w:u w:val="none"/>
        </w:rPr>
        <w:t>°</w:t>
      </w:r>
      <w:r>
        <w:rPr>
          <w:color w:val="000000"/>
          <w:sz w:val="24"/>
          <w:szCs w:val="24"/>
          <w:u w:val="none"/>
        </w:rPr>
        <w:t xml:space="preserve"> accuracy, using a compass and inclinometer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Fiorillo 1991; Eberth</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2007</w:t>
      </w:r>
      <w:r>
        <w:rPr>
          <w:color w:val="000000"/>
          <w:sz w:val="24"/>
          <w:szCs w:val="24"/>
          <w:u w:val="none"/>
        </w:rPr>
        <w:t xml:space="preserve">). Strike and dip measurements were taken along the </w:t>
      </w:r>
      <w:r>
        <w:rPr>
          <w:color w:val="000000"/>
          <w:sz w:val="24"/>
          <w:szCs w:val="24"/>
          <w:highlight w:val="yellow"/>
          <w:u w:val="none"/>
        </w:rPr>
        <w:t>symmetrical longitudinal a-axis (SLA) of the specimens (</w:t>
      </w:r>
      <w:r>
        <w:rPr>
          <w:rStyle w:val="InternetLink"/>
          <w:color w:val="000000"/>
          <w:sz w:val="24"/>
          <w:szCs w:val="24"/>
          <w:highlight w:val="yellow"/>
          <w:u w:val="none"/>
        </w:rPr>
        <w:t>Domínguez-Rodrigo &amp; García-Pérez</w:t>
      </w:r>
      <w:r>
        <w:rPr>
          <w:color w:val="000000"/>
          <w:sz w:val="24"/>
          <w:szCs w:val="24"/>
          <w:highlight w:val="yellow"/>
          <w:u w:val="none"/>
        </w:rPr>
        <w:t xml:space="preserve"> </w:t>
      </w:r>
      <w:r>
        <w:rPr>
          <w:rStyle w:val="InternetLink"/>
          <w:color w:val="000000"/>
          <w:sz w:val="24"/>
          <w:szCs w:val="24"/>
          <w:highlight w:val="yellow"/>
          <w:u w:val="none"/>
        </w:rPr>
        <w:t>2013</w:t>
      </w:r>
      <w:r>
        <w:rPr>
          <w:color w:val="000000"/>
          <w:sz w:val="24"/>
          <w:szCs w:val="24"/>
          <w:highlight w:val="yellow"/>
          <w:u w:val="none"/>
        </w:rPr>
        <w:t>)</w:t>
      </w:r>
      <w:r>
        <w:rPr>
          <w:color w:val="000000"/>
          <w:sz w:val="24"/>
          <w:szCs w:val="24"/>
          <w:u w:val="none"/>
        </w:rPr>
        <w:t>, using the lowest endpoint of the a-axis as an indicator of the vector direction. The dimensions (length and maximum width) of the recorded finds were measured on-site with a millimetric measuring tape.</w:t>
      </w:r>
    </w:p>
    <w:p>
      <w:pPr>
        <w:pStyle w:val="TextBody"/>
        <w:rPr>
          <w:color w:val="000000"/>
          <w:sz w:val="24"/>
          <w:szCs w:val="24"/>
          <w:u w:val="none"/>
        </w:rPr>
      </w:pPr>
      <w:r>
        <w:rPr>
          <w:color w:val="000000"/>
          <w:sz w:val="24"/>
          <w:szCs w:val="24"/>
          <w:u w:val="none"/>
        </w:rPr>
        <w:t>The present spatial taphonomic study analysed a sample of stratified specimens (n = 797) from the fossiliferous unit Geo 2a, whose spatial coordinates were recorded with the total station. The area of analysis comprises the 34 m</w:t>
      </w:r>
      <w:r>
        <w:rPr>
          <w:color w:val="000000"/>
          <w:sz w:val="24"/>
          <w:szCs w:val="24"/>
          <w:u w:val="none"/>
          <w:vertAlign w:val="superscript"/>
        </w:rPr>
        <w:t>2</w:t>
      </w:r>
      <w:r>
        <w:rPr>
          <w:color w:val="000000"/>
          <w:sz w:val="24"/>
          <w:szCs w:val="24"/>
          <w:u w:val="none"/>
        </w:rPr>
        <w:t xml:space="preserve">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laboratory preparation were excluded due to the lack of precise spatial coordinates. The very small sample (n = 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TextBody"/>
        <w:rPr/>
      </w:pPr>
      <w:r>
        <w:rPr>
          <w:color w:val="000000"/>
          <w:sz w:val="24"/>
          <w:szCs w:val="24"/>
          <w:u w:val="none"/>
        </w:rPr>
        <w:t xml:space="preserve">As for the AMS analysis, we collected 18 cylindrical oriented samples (Ø = 2.5 cm) from the middle part of the fossiliferous unit Geo 2a (Fig. </w:t>
      </w:r>
      <w:r>
        <w:rPr>
          <w:rStyle w:val="InternetLink"/>
          <w:color w:val="000000"/>
          <w:sz w:val="24"/>
          <w:szCs w:val="24"/>
          <w:u w:val="none"/>
        </w:rPr>
        <w:t>3</w:t>
      </w:r>
      <w:r>
        <w:rPr>
          <w:color w:val="000000"/>
          <w:sz w:val="24"/>
          <w:szCs w:val="24"/>
          <w:u w:val="none"/>
        </w:rPr>
        <w:t>). AMS analysis was performed at the Alpine Laboratory of Paleomagnetism in Peveragno (Italy) using a AGICO KLY-3 Kappabridge susceptibility meter (15-positions, manual oriented).</w:t>
      </w:r>
    </w:p>
    <w:p>
      <w:pPr>
        <w:pStyle w:val="TextBody"/>
        <w:rPr/>
      </w:pPr>
      <w:r>
        <w:rPr>
          <w:color w:val="000000"/>
          <w:sz w:val="24"/>
          <w:szCs w:val="24"/>
          <w:u w:val="none"/>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r>
        <w:rPr>
          <w:rStyle w:val="InternetLink"/>
          <w:color w:val="000000"/>
          <w:sz w:val="24"/>
          <w:szCs w:val="24"/>
          <w:u w:val="none"/>
        </w:rPr>
        <w:t>3</w:t>
      </w:r>
      <w:r>
        <w:rPr>
          <w:color w:val="000000"/>
          <w:sz w:val="24"/>
          <w:szCs w:val="24"/>
          <w:u w:val="none"/>
        </w:rPr>
        <w:t xml:space="preserve">). The blocks were later consolidated for preparation of thin sections following the methods described in </w:t>
      </w:r>
      <w:r>
        <w:rPr>
          <w:rStyle w:val="InternetLink"/>
          <w:color w:val="000000"/>
          <w:sz w:val="24"/>
          <w:szCs w:val="24"/>
          <w:u w:val="none"/>
        </w:rPr>
        <w:t xml:space="preserve">Murphy </w:t>
      </w:r>
      <w:r>
        <w:rPr>
          <w:color w:val="000000"/>
          <w:sz w:val="24"/>
          <w:szCs w:val="24"/>
          <w:u w:val="none"/>
        </w:rPr>
        <w:t>(</w:t>
      </w:r>
      <w:r>
        <w:rPr>
          <w:rStyle w:val="InternetLink"/>
          <w:color w:val="000000"/>
          <w:sz w:val="24"/>
          <w:szCs w:val="24"/>
          <w:u w:val="none"/>
        </w:rPr>
        <w:t>1986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Spatial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Different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Fabric analysis. - </w:t>
      </w:r>
      <w:r>
        <w:rPr>
          <w:color w:val="000000"/>
          <w:sz w:val="24"/>
          <w:szCs w:val="24"/>
          <w:u w:val="none"/>
        </w:rPr>
        <w:t xml:space="preserve">The first controlled experiments and analyses of the orientation and dispersal of disarticulated mammal bones as indicators of the depositional context, carried out by </w:t>
      </w:r>
      <w:r>
        <w:rPr>
          <w:rStyle w:val="InternetLink"/>
          <w:color w:val="000000"/>
          <w:sz w:val="24"/>
          <w:szCs w:val="24"/>
          <w:u w:val="none"/>
        </w:rPr>
        <w:t xml:space="preserve">Toots </w:t>
      </w:r>
      <w:r>
        <w:rPr>
          <w:color w:val="000000"/>
          <w:sz w:val="24"/>
          <w:szCs w:val="24"/>
          <w:u w:val="none"/>
        </w:rPr>
        <w:t>(</w:t>
      </w:r>
      <w:r>
        <w:rPr>
          <w:rStyle w:val="InternetLink"/>
          <w:color w:val="000000"/>
          <w:sz w:val="24"/>
          <w:szCs w:val="24"/>
          <w:u w:val="none"/>
        </w:rPr>
        <w:t>1965</w:t>
      </w:r>
      <w:r>
        <w:rPr>
          <w:color w:val="000000"/>
          <w:sz w:val="24"/>
          <w:szCs w:val="24"/>
          <w:u w:val="none"/>
        </w:rPr>
        <w:t xml:space="preserve">) and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led to an increasing number of studies on the effects of water flows on natural and anthropogenic faunal assemblages (e.g., </w:t>
      </w:r>
      <w:r>
        <w:rPr>
          <w:rStyle w:val="InternetLink"/>
          <w:color w:val="000000"/>
          <w:sz w:val="24"/>
          <w:szCs w:val="24"/>
          <w:u w:val="none"/>
        </w:rPr>
        <w:t>Nash &amp;</w:t>
      </w:r>
      <w:r>
        <w:rPr>
          <w:color w:val="000000"/>
          <w:sz w:val="24"/>
          <w:szCs w:val="24"/>
          <w:u w:val="none"/>
        </w:rPr>
        <w:t xml:space="preserve"> </w:t>
      </w:r>
      <w:r>
        <w:rPr>
          <w:rStyle w:val="InternetLink"/>
          <w:color w:val="000000"/>
          <w:sz w:val="24"/>
          <w:szCs w:val="24"/>
          <w:u w:val="none"/>
        </w:rPr>
        <w:t>Petraglia</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&amp;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 xml:space="preserve">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2014d;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w:t>
      </w:r>
    </w:p>
    <w:p>
      <w:pPr>
        <w:pStyle w:val="TextBody"/>
        <w:rPr/>
      </w:pPr>
      <w:r>
        <w:rPr>
          <w:color w:val="000000"/>
          <w:sz w:val="24"/>
          <w:szCs w:val="24"/>
          <w:u w:val="none"/>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r>
        <w:rPr>
          <w:rStyle w:val="InternetLink"/>
          <w:color w:val="000000"/>
          <w:sz w:val="24"/>
          <w:szCs w:val="24"/>
          <w:u w:val="none"/>
        </w:rPr>
        <w:t>Coard</w:t>
      </w:r>
      <w:r>
        <w:rPr>
          <w:color w:val="000000"/>
          <w:sz w:val="24"/>
          <w:szCs w:val="24"/>
          <w:u w:val="none"/>
        </w:rPr>
        <w:t xml:space="preserve"> &amp;</w:t>
      </w:r>
      <w:r>
        <w:rPr>
          <w:rStyle w:val="InternetLink"/>
          <w:color w:val="000000"/>
          <w:sz w:val="24"/>
          <w:szCs w:val="24"/>
          <w:u w:val="none"/>
        </w:rPr>
        <w:t xml:space="preserve">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demonstrated that articulated bones display a 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r>
        <w:rPr>
          <w:rStyle w:val="InternetLink"/>
          <w:color w:val="000000"/>
          <w:sz w:val="24"/>
          <w:szCs w:val="24"/>
          <w:u w:val="none"/>
        </w:rPr>
        <w:t>2A</w:t>
      </w:r>
      <w:r>
        <w:rPr>
          <w:color w:val="000000"/>
          <w:sz w:val="24"/>
          <w:szCs w:val="24"/>
          <w:u w:val="none"/>
        </w:rPr>
        <w:t>, B, C, D), were not included in the fabric analysis.</w:t>
      </w:r>
    </w:p>
    <w:p>
      <w:pPr>
        <w:pStyle w:val="TextBody"/>
        <w:rPr/>
      </w:pPr>
      <w:r>
        <w:rPr>
          <w:color w:val="000000"/>
          <w:sz w:val="24"/>
          <w:szCs w:val="24"/>
          <w:u w:val="none"/>
        </w:rPr>
        <w:t xml:space="preserve">In this study we applied circular statistics to a subset of 249 non-articulated, elongated bone specimens, having length </w:t>
      </w:r>
      <w:r>
        <w:rPr>
          <w:rFonts w:eastAsia="Liberation Serif" w:cs="Liberation Serif"/>
          <w:color w:val="000000"/>
          <w:sz w:val="24"/>
          <w:szCs w:val="24"/>
          <w:u w:val="none"/>
        </w:rPr>
        <w:t>≥</w:t>
      </w:r>
      <w:r>
        <w:rPr>
          <w:color w:val="000000"/>
          <w:sz w:val="24"/>
          <w:szCs w:val="24"/>
          <w:u w:val="none"/>
        </w:rPr>
        <w:t>20 mm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No distinction of skeletal elements was made, due to the high percentage (91%, n = 227) of fragmented remains in the analysed sample - mostly appendicular (n = 122), undetermined (n = 93), axial and cranial (n = 12) fragments - and due to the low percentage (9%, n = 22) of complete bones - 17 limb bones, 4 scapulae and a rib.</w:t>
      </w:r>
    </w:p>
    <w:p>
      <w:pPr>
        <w:pStyle w:val="TextBody"/>
        <w:rPr/>
      </w:pPr>
      <w:r>
        <w:rPr>
          <w:color w:val="000000"/>
          <w:sz w:val="24"/>
          <w:szCs w:val="24"/>
          <w:u w:val="none"/>
        </w:rPr>
        <w:t>We applied Rayleigh and omnibus tests of uniformity, such as Kuiper, Watson and Rao (</w:t>
      </w:r>
      <w:r>
        <w:rPr>
          <w:rStyle w:val="InternetLink"/>
          <w:color w:val="000000"/>
          <w:sz w:val="24"/>
          <w:szCs w:val="24"/>
          <w:u w:val="none"/>
        </w:rPr>
        <w:t xml:space="preserve">Jammalamadaka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to test the isotropic orientation of the fossil specimens. Whereas the Rayleigh test assumes a unimodal distribution and assess the significance of the sample mean resultant length (R̄), the omnibus tests detect multimodal departures from the null hypothesis of circular isotropy.</w:t>
      </w:r>
    </w:p>
    <w:p>
      <w:pPr>
        <w:pStyle w:val="TextBody"/>
        <w:rPr/>
      </w:pPr>
      <w:r>
        <w:rPr>
          <w:color w:val="000000"/>
          <w:sz w:val="24"/>
          <w:szCs w:val="24"/>
          <w:u w:val="none"/>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1988</w:t>
      </w:r>
      <w:r>
        <w:rPr>
          <w:color w:val="000000"/>
          <w:sz w:val="24"/>
          <w:szCs w:val="24"/>
          <w:u w:val="none"/>
        </w:rPr>
        <w:t>). Points plotting at the margin of the globe indicate planar fabric, whereas points towards the centre have higher dip angles.</w:t>
      </w:r>
    </w:p>
    <w:p>
      <w:pPr>
        <w:pStyle w:val="TextBody"/>
        <w:rPr/>
      </w:pPr>
      <w:r>
        <w:rPr>
          <w:color w:val="000000"/>
          <w:sz w:val="24"/>
          <w:szCs w:val="24"/>
          <w:u w:val="none"/>
        </w:rPr>
        <w:t>The Woodcock diagram (</w:t>
      </w:r>
      <w:r>
        <w:rPr>
          <w:rStyle w:val="InternetLink"/>
          <w:color w:val="000000"/>
          <w:sz w:val="24"/>
          <w:szCs w:val="24"/>
          <w:u w:val="none"/>
        </w:rPr>
        <w:t>Woodcock &amp; Naylor</w:t>
      </w:r>
      <w:r>
        <w:rPr>
          <w:color w:val="000000"/>
          <w:sz w:val="24"/>
          <w:szCs w:val="24"/>
          <w:u w:val="none"/>
        </w:rPr>
        <w:t xml:space="preserve"> </w:t>
      </w:r>
      <w:r>
        <w:rPr>
          <w:rStyle w:val="InternetLink"/>
          <w:color w:val="000000"/>
          <w:sz w:val="24"/>
          <w:szCs w:val="24"/>
          <w:u w:val="none"/>
        </w:rPr>
        <w:t>1983</w:t>
      </w:r>
      <w:r>
        <w:rPr>
          <w:color w:val="000000"/>
          <w:sz w:val="24"/>
          <w:szCs w:val="24"/>
          <w:u w:val="none"/>
        </w:rPr>
        <w:t>), based on three ordered normalised eigenvalues (S</w:t>
      </w:r>
      <w:r>
        <w:rPr>
          <w:color w:val="000000"/>
          <w:sz w:val="24"/>
          <w:szCs w:val="24"/>
          <w:u w:val="none"/>
          <w:vertAlign w:val="subscript"/>
        </w:rPr>
        <w:t>1</w:t>
      </w:r>
      <w:r>
        <w:rPr>
          <w:color w:val="000000"/>
          <w:sz w:val="24"/>
          <w:szCs w:val="24"/>
          <w:u w:val="none"/>
        </w:rPr>
        <w:t>, S</w:t>
      </w:r>
      <w:r>
        <w:rPr>
          <w:color w:val="000000"/>
          <w:sz w:val="24"/>
          <w:szCs w:val="24"/>
          <w:u w:val="none"/>
          <w:vertAlign w:val="subscript"/>
        </w:rPr>
        <w:t>2</w:t>
      </w:r>
      <w:r>
        <w:rPr>
          <w:color w:val="000000"/>
          <w:sz w:val="24"/>
          <w:szCs w:val="24"/>
          <w:u w:val="none"/>
        </w:rPr>
        <w:t>, S</w:t>
      </w:r>
      <w:r>
        <w:rPr>
          <w:color w:val="000000"/>
          <w:sz w:val="24"/>
          <w:szCs w:val="24"/>
          <w:u w:val="none"/>
          <w:vertAlign w:val="subscript"/>
        </w:rPr>
        <w:t>3</w:t>
      </w:r>
      <w:r>
        <w:rPr>
          <w:color w:val="000000"/>
          <w:sz w:val="24"/>
          <w:szCs w:val="24"/>
          <w:u w:val="none"/>
        </w:rPr>
        <w:t xml:space="preserve">), was used to discriminate between linear (cluster), planar (girdle) and isotropic distributions. In the Woodcock diagram, the C parameter (C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position w:val="0"/>
          <w:sz w:val="24"/>
          <w:sz w:val="24"/>
          <w:szCs w:val="24"/>
          <w:u w:val="none"/>
          <w:vertAlign w:val="baseline"/>
        </w:rPr>
        <w:t>/</w:t>
      </w:r>
      <w:r>
        <w:rPr>
          <w:color w:val="000000"/>
          <w:sz w:val="24"/>
          <w:szCs w:val="24"/>
          <w:u w:val="none"/>
        </w:rPr>
        <w:t>S</w:t>
      </w:r>
      <w:r>
        <w:rPr>
          <w:color w:val="000000"/>
          <w:sz w:val="24"/>
          <w:szCs w:val="24"/>
          <w:u w:val="none"/>
          <w:vertAlign w:val="subscript"/>
        </w:rPr>
        <w:t>3</w:t>
      </w:r>
      <w:r>
        <w:rPr>
          <w:color w:val="000000"/>
          <w:sz w:val="24"/>
          <w:szCs w:val="24"/>
          <w:u w:val="none"/>
        </w:rPr>
        <w:t>)) expresses the strength of the preferential orientation, and its significance is evaluated against critical values from simulated random samples of different sizes. A perfect isotropic distribution would plot at the origin, with equal eigenvalues (S</w:t>
      </w:r>
      <w:r>
        <w:rPr>
          <w:color w:val="000000"/>
          <w:sz w:val="24"/>
          <w:szCs w:val="24"/>
          <w:u w:val="none"/>
          <w:vertAlign w:val="subscript"/>
        </w:rPr>
        <w:t>1</w:t>
      </w:r>
      <w:r>
        <w:rPr>
          <w:color w:val="000000"/>
          <w:sz w:val="24"/>
          <w:szCs w:val="24"/>
          <w:u w:val="none"/>
        </w:rPr>
        <w:t xml:space="preserve"> = S</w:t>
      </w:r>
      <w:r>
        <w:rPr>
          <w:color w:val="000000"/>
          <w:sz w:val="24"/>
          <w:szCs w:val="24"/>
          <w:u w:val="none"/>
          <w:vertAlign w:val="subscript"/>
        </w:rPr>
        <w:t>2</w:t>
      </w:r>
      <w:r>
        <w:rPr>
          <w:color w:val="000000"/>
          <w:sz w:val="24"/>
          <w:szCs w:val="24"/>
          <w:u w:val="none"/>
        </w:rPr>
        <w:t xml:space="preserve"> = S</w:t>
      </w:r>
      <w:r>
        <w:rPr>
          <w:color w:val="000000"/>
          <w:sz w:val="24"/>
          <w:szCs w:val="24"/>
          <w:u w:val="none"/>
          <w:vertAlign w:val="subscript"/>
        </w:rPr>
        <w:t>3</w:t>
      </w:r>
      <w:r>
        <w:rPr>
          <w:color w:val="000000"/>
          <w:sz w:val="24"/>
          <w:szCs w:val="24"/>
          <w:u w:val="none"/>
        </w:rPr>
        <w:t xml:space="preserve"> = 1/3). On the other hand, the K parameter (K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sz w:val="24"/>
          <w:szCs w:val="24"/>
          <w:u w:val="none"/>
        </w:rPr>
        <w:t>/S</w:t>
      </w:r>
      <w:r>
        <w:rPr>
          <w:color w:val="000000"/>
          <w:sz w:val="24"/>
          <w:szCs w:val="24"/>
          <w:u w:val="none"/>
          <w:vertAlign w:val="subscript"/>
        </w:rPr>
        <w:t>2</w:t>
      </w:r>
      <w:r>
        <w:rPr>
          <w:color w:val="000000"/>
          <w:sz w:val="24"/>
          <w:szCs w:val="24"/>
          <w:u w:val="none"/>
        </w:rPr>
        <w:t>)]/[</w:t>
      </w:r>
      <w:r>
        <w:rPr>
          <w:i/>
          <w:iCs/>
          <w:color w:val="000000"/>
          <w:sz w:val="24"/>
          <w:szCs w:val="24"/>
          <w:u w:val="none"/>
        </w:rPr>
        <w:t>ln</w:t>
      </w:r>
      <w:r>
        <w:rPr>
          <w:color w:val="000000"/>
          <w:sz w:val="24"/>
          <w:szCs w:val="24"/>
          <w:u w:val="none"/>
        </w:rPr>
        <w:t>(S</w:t>
      </w:r>
      <w:r>
        <w:rPr>
          <w:color w:val="000000"/>
          <w:sz w:val="24"/>
          <w:szCs w:val="24"/>
          <w:u w:val="none"/>
          <w:vertAlign w:val="subscript"/>
        </w:rPr>
        <w:t>2</w:t>
      </w:r>
      <w:r>
        <w:rPr>
          <w:color w:val="000000"/>
          <w:sz w:val="24"/>
          <w:szCs w:val="24"/>
          <w:u w:val="none"/>
        </w:rPr>
        <w:t>/S</w:t>
      </w:r>
      <w:r>
        <w:rPr>
          <w:color w:val="000000"/>
          <w:sz w:val="24"/>
          <w:szCs w:val="24"/>
          <w:u w:val="none"/>
          <w:vertAlign w:val="subscript"/>
        </w:rPr>
        <w:t>3</w:t>
      </w:r>
      <w:r>
        <w:rPr>
          <w:color w:val="000000"/>
          <w:sz w:val="24"/>
          <w:szCs w:val="24"/>
          <w:u w:val="none"/>
        </w:rPr>
        <w:t>)]) expresses the shape of the distribution, and it ranges from zero (uni-axial girdles) to infinite (uni-axial clusters).</w:t>
      </w:r>
    </w:p>
    <w:p>
      <w:pPr>
        <w:pStyle w:val="TextBody"/>
        <w:rPr/>
      </w:pPr>
      <w:r>
        <w:rPr>
          <w:color w:val="000000"/>
          <w:sz w:val="24"/>
          <w:szCs w:val="24"/>
          <w:u w:val="none"/>
        </w:rPr>
        <w:t>In a fluvio-lacustrine environment a cluster distribution would suggest a strong preferential orientation of the sample, such as in the case of channelised water 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whereas a girdle distribution a weaker preferential orientation, spread over a wider range of directions. Overland flows have been interpreted to produce such a pattern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On the other hand, a isotropic distribution would suggest that post-depositional disturbance by water flows was not strong enough to preferentially orient the assemblage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However, a variety of taphonomic processes can produce similar patterns. </w:t>
      </w:r>
      <w:r>
        <w:rPr>
          <w:strike/>
          <w:color w:val="000000"/>
          <w:sz w:val="24"/>
          <w:szCs w:val="24"/>
          <w:u w:val="none"/>
          <w:rPrChange w:id="0" w:author="Unknown Author" w:date="2018-11-12T11:33:00Z"/>
        </w:rPr>
        <w:t>Fabric analysis, although very informative, has low power by itself.</w:t>
      </w:r>
      <w:r>
        <w:rPr>
          <w:color w:val="000000"/>
          <w:sz w:val="24"/>
          <w:szCs w:val="24"/>
          <w:u w:val="none"/>
        </w:rPr>
        <w:t xml:space="preserve"> In order to overcome the intrinsic limitations of the fabric analysis, a multivariate approach to site formation and modification processes should be employed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i/>
          <w:iCs/>
          <w:color w:val="000000"/>
          <w:sz w:val="24"/>
          <w:szCs w:val="24"/>
          <w:u w:val="none"/>
        </w:rPr>
        <w:t xml:space="preserve">Geostatistics. - </w:t>
      </w:r>
      <w:r>
        <w:rPr>
          <w:color w:val="000000"/>
          <w:sz w:val="24"/>
          <w:szCs w:val="24"/>
          <w:u w:val="none"/>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TextBody"/>
        <w:rPr/>
      </w:pPr>
      <w:r>
        <w:rPr>
          <w:color w:val="000000"/>
          <w:sz w:val="24"/>
          <w:szCs w:val="24"/>
          <w:u w:val="none"/>
        </w:rPr>
        <w:t xml:space="preserve">Although well known in ecological studies, only a relatively small number of studies have explicitly applied geostatistics to the study of site formation and modification processes, using </w:t>
      </w:r>
      <w:commentRangeStart w:id="0"/>
      <w:r>
        <w:rPr>
          <w:color w:val="000000"/>
          <w:sz w:val="24"/>
          <w:szCs w:val="24"/>
          <w:highlight w:val="yellow"/>
          <w:u w:val="none"/>
        </w:rPr>
        <w:t>…</w:t>
      </w:r>
      <w:ins w:id="17" w:author="Unknown Author" w:date="2018-11-12T11:31:00Z">
        <w:r>
          <w:rPr>
            <w:color w:val="000000"/>
            <w:sz w:val="24"/>
            <w:szCs w:val="24"/>
            <w:highlight w:val="yellow"/>
            <w:u w:val="none"/>
          </w:rPr>
        </w:r>
      </w:ins>
      <w:commentRangeEnd w:id="0"/>
      <w:r>
        <w:commentReference w:id="0"/>
      </w:r>
      <w:r>
        <w:rPr>
          <w:color w:val="000000"/>
          <w:sz w:val="24"/>
          <w:szCs w:val="24"/>
          <w:u w:val="none"/>
        </w:rPr>
        <w:t xml:space="preserve"> directional variograms to investigate the specimens size spatial distributions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c</w:t>
      </w:r>
      <w:r>
        <w:rPr>
          <w:color w:val="000000"/>
          <w:sz w:val="24"/>
          <w:szCs w:val="24"/>
          <w:u w:val="none"/>
        </w:rPr>
        <w:t>), or to specifically detect spatial anisotropy of archaeological assemblages (</w:t>
      </w:r>
      <w:r>
        <w:rPr>
          <w:rStyle w:val="InternetLink"/>
          <w:color w:val="000000"/>
          <w:sz w:val="24"/>
          <w:szCs w:val="24"/>
          <w:u w:val="none"/>
        </w:rPr>
        <w:t>Bevan &amp; Conolly</w:t>
      </w:r>
      <w:r>
        <w:rPr>
          <w:color w:val="000000"/>
          <w:sz w:val="24"/>
          <w:szCs w:val="24"/>
          <w:u w:val="none"/>
        </w:rPr>
        <w:t xml:space="preserve"> </w:t>
      </w:r>
      <w:r>
        <w:rPr>
          <w:rStyle w:val="InternetLink"/>
          <w:color w:val="000000"/>
          <w:sz w:val="24"/>
          <w:szCs w:val="24"/>
          <w:u w:val="none"/>
        </w:rPr>
        <w:t>2009</w:t>
      </w:r>
      <w:r>
        <w:rPr>
          <w:color w:val="000000"/>
          <w:sz w:val="24"/>
          <w:szCs w:val="24"/>
          <w:u w:val="none"/>
        </w:rPr>
        <w:t xml:space="preserve">; </w:t>
      </w:r>
      <w:r>
        <w:rPr>
          <w:rStyle w:val="InternetLink"/>
          <w:color w:val="000000"/>
          <w:sz w:val="24"/>
          <w:szCs w:val="24"/>
          <w:u w:val="none"/>
        </w:rPr>
        <w:t>Markofsky &amp;</w:t>
      </w:r>
      <w:r>
        <w:rPr>
          <w:color w:val="000000"/>
          <w:sz w:val="24"/>
          <w:szCs w:val="24"/>
          <w:u w:val="none"/>
        </w:rPr>
        <w:t xml:space="preserve"> </w:t>
      </w:r>
      <w:r>
        <w:rPr>
          <w:rStyle w:val="InternetLink"/>
          <w:color w:val="000000"/>
          <w:sz w:val="24"/>
          <w:szCs w:val="24"/>
          <w:u w:val="none"/>
        </w:rPr>
        <w:t>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w:t>
      </w:r>
      <w:r>
        <w:rPr>
          <w:color w:val="000000"/>
          <w:sz w:val="24"/>
          <w:szCs w:val="24"/>
          <w:u w:val="none"/>
          <w:vertAlign w:val="superscript"/>
        </w:rPr>
        <w:t>2</w:t>
      </w:r>
      <w:r>
        <w:rPr>
          <w:color w:val="000000"/>
          <w:sz w:val="24"/>
          <w:szCs w:val="24"/>
          <w:u w:val="none"/>
        </w:rPr>
        <w:t xml:space="preserve"> window of analysis (Fig. </w:t>
      </w:r>
      <w:r>
        <w:rPr>
          <w:rStyle w:val="InternetLink"/>
          <w:color w:val="000000"/>
          <w:sz w:val="24"/>
          <w:szCs w:val="24"/>
          <w:u w:val="none"/>
        </w:rPr>
        <w:t>4</w:t>
      </w:r>
      <w:r>
        <w:rPr>
          <w:color w:val="000000"/>
          <w:sz w:val="24"/>
          <w:szCs w:val="24"/>
          <w:u w:val="none"/>
        </w:rPr>
        <w:t>). The same sample was used for the wavelet and point pattern analyses.</w:t>
      </w:r>
    </w:p>
    <w:p>
      <w:pPr>
        <w:pStyle w:val="TextBody"/>
        <w:rPr/>
      </w:pPr>
      <w:r>
        <w:rPr>
          <w:color w:val="000000"/>
          <w:sz w:val="24"/>
          <w:szCs w:val="24"/>
          <w:u w:val="none"/>
        </w:rPr>
        <w:t xml:space="preserve">Specifically, </w:t>
      </w:r>
      <w:ins w:id="18" w:author="Unknown Author" w:date="2018-11-12T11:35:00Z">
        <w:r>
          <w:rPr>
            <w:color w:val="000000"/>
            <w:sz w:val="24"/>
            <w:szCs w:val="24"/>
            <w:u w:val="none"/>
          </w:rPr>
          <w:t xml:space="preserve">by </w:t>
        </w:r>
      </w:ins>
      <w:r>
        <w:rPr>
          <w:color w:val="000000"/>
          <w:sz w:val="24"/>
          <w:szCs w:val="24"/>
          <w:u w:val="none"/>
        </w:rPr>
        <w:t xml:space="preserve">plotting the semi-variance between the variable values of sampled point pairs as a function of distance (spatial lag) between these pairs, directional variograms are used to model the spatial variation at multiple scales and different directions. </w:t>
      </w:r>
      <w:r>
        <w:rPr>
          <w:strike/>
          <w:color w:val="000000"/>
          <w:sz w:val="24"/>
          <w:szCs w:val="24"/>
          <w:u w:val="none"/>
          <w:rPrChange w:id="0" w:author="Unknown Author" w:date="2018-11-12T11:33:00Z"/>
        </w:rPr>
        <w:t>Three parameters (nugget, range and sill) are estimated from an experimental variogram to fit a theoretical omnidirectional variogram. The nugget is used to account for spatial variability at very short distances. The range indicates the maximal distance up to which there is spatial correlation. At longer distances the semi-variance levels off forming the sill, indicating independence between pairs of sample separated by that minimum distance</w:t>
      </w:r>
      <w:r>
        <w:rPr>
          <w:color w:val="000000"/>
          <w:sz w:val="24"/>
          <w:szCs w:val="24"/>
          <w:u w:val="none"/>
        </w:rPr>
        <w:t xml:space="preserve">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Lloyd &amp; Atkinson</w:t>
      </w:r>
      <w:r>
        <w:rPr>
          <w:color w:val="000000"/>
          <w:sz w:val="24"/>
          <w:szCs w:val="24"/>
          <w:u w:val="none"/>
        </w:rPr>
        <w:t xml:space="preserve"> </w:t>
      </w:r>
      <w:r>
        <w:rPr>
          <w:rStyle w:val="InternetLink"/>
          <w:color w:val="000000"/>
          <w:sz w:val="24"/>
          <w:szCs w:val="24"/>
          <w:u w:val="none"/>
        </w:rPr>
        <w:t>2004</w:t>
      </w:r>
      <w:r>
        <w:rPr>
          <w:color w:val="000000"/>
          <w:sz w:val="24"/>
          <w:szCs w:val="24"/>
          <w:u w:val="none"/>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r>
        <w:rPr>
          <w:rStyle w:val="InternetLink"/>
          <w:color w:val="000000"/>
          <w:sz w:val="24"/>
          <w:szCs w:val="24"/>
          <w:u w:val="none"/>
        </w:rPr>
        <w:t>Legendre &amp; Legendre</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Wavelet analysis. - </w:t>
      </w:r>
      <w:r>
        <w:rPr>
          <w:color w:val="000000"/>
          <w:sz w:val="24"/>
          <w:szCs w:val="24"/>
          <w:u w:val="none"/>
        </w:rPr>
        <w:t>As a second method for the detection of spatial anisotropy at the assemblage level we used the wavelet analysis. Wavelet analysis, commonly applied in mathematics for signal processing, has relatively wide application in palaeoclimatology and palaeoecology, but is seldom used in studies of formation processes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suffer from the arbitrary choice of a surface smooth parameter, as in the case of geostatistics.</w:t>
      </w:r>
    </w:p>
    <w:p>
      <w:pPr>
        <w:pStyle w:val="TextBody"/>
        <w:rPr/>
      </w:pPr>
      <w:r>
        <w:rPr>
          <w:strike/>
          <w:color w:val="000000"/>
          <w:sz w:val="24"/>
          <w:szCs w:val="24"/>
          <w:u w:val="none"/>
          <w:rPrChange w:id="0" w:author="Unknown Author" w:date="2018-11-12T11:38:00Z"/>
        </w:rPr>
        <w:t>For each specific point of the pattern, a wheel of 360 sectors of 1° is used to measure the average variance in the angles between point pairs</w:t>
      </w:r>
      <w:r>
        <w:rPr>
          <w:color w:val="000000"/>
          <w:sz w:val="24"/>
          <w:szCs w:val="24"/>
          <w:u w:val="none"/>
        </w:rPr>
        <w:t xml:space="preserve"> (</w:t>
      </w:r>
      <w:r>
        <w:rPr>
          <w:rStyle w:val="InternetLink"/>
          <w:color w:val="000000"/>
          <w:sz w:val="24"/>
          <w:szCs w:val="24"/>
          <w:u w:val="none"/>
        </w:rPr>
        <w:t>Rosenberg</w:t>
      </w:r>
      <w:r>
        <w:rPr>
          <w:color w:val="000000"/>
          <w:sz w:val="24"/>
          <w:szCs w:val="24"/>
          <w:u w:val="none"/>
        </w:rPr>
        <w:t xml:space="preserve"> </w:t>
      </w:r>
      <w:r>
        <w:rPr>
          <w:rStyle w:val="InternetLink"/>
          <w:color w:val="000000"/>
          <w:sz w:val="24"/>
          <w:szCs w:val="24"/>
          <w:u w:val="none"/>
        </w:rPr>
        <w:t>2004</w:t>
      </w:r>
      <w:r>
        <w:rPr>
          <w:color w:val="000000"/>
          <w:sz w:val="24"/>
          <w:szCs w:val="24"/>
          <w:u w:val="none"/>
        </w:rPr>
        <w:t xml:space="preserve">). The significance of the wavelet analysis is evaluated against 199 Monte Carlo simulations of the observed pattern under the null hypothesis of randomness. The variance is plotted as a function of angle measurements. </w:t>
      </w:r>
      <w:r>
        <w:rPr>
          <w:strike/>
          <w:color w:val="000000"/>
          <w:sz w:val="24"/>
          <w:szCs w:val="24"/>
          <w:u w:val="none"/>
          <w:rPrChange w:id="0" w:author="Unknown Author" w:date="2018-11-12T11:39:00Z"/>
        </w:rPr>
        <w:t>Direction is measured anti-clockwise from East (i.e., 0° is East, 90° is North)</w:t>
      </w:r>
      <w:r>
        <w:rPr>
          <w:color w:val="000000"/>
          <w:sz w:val="24"/>
          <w:szCs w:val="24"/>
          <w:u w:val="none"/>
        </w:rPr>
        <w:t>. When the distribution of the observed values (dashed line) wanders above the simulated values (continuous line), the pattern shows significant anisotropy in that direction.</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Point pattern analysis. - </w:t>
      </w:r>
      <w:r>
        <w:rPr>
          <w:strike/>
          <w:color w:val="000000"/>
          <w:sz w:val="24"/>
          <w:szCs w:val="24"/>
          <w:u w:val="none"/>
          <w:rPrChange w:id="0" w:author="Unknown Author" w:date="2018-11-12T11:40:00Z"/>
        </w:rPr>
        <w:t xml:space="preserve">A spatial point pattern is the outcome of a random spatial point process. </w:t>
      </w:r>
      <w:r>
        <w:rPr>
          <w:color w:val="000000"/>
          <w:sz w:val="24"/>
          <w:szCs w:val="24"/>
          <w:u w:val="none"/>
        </w:rPr>
        <w:t xml:space="preserve">Any natural phenomenon which results in a spatial point pattern, such as a distribution pattern of fossils, can be viewed as a point process </w:t>
      </w:r>
      <w:del w:id="23" w:author="Unknown Author" w:date="2018-11-12T11:40:00Z">
        <w:r>
          <w:rPr>
            <w:color w:val="000000"/>
            <w:sz w:val="24"/>
            <w:szCs w:val="24"/>
            <w:u w:val="none"/>
          </w:rPr>
          <w:delText>(</w:delText>
        </w:r>
      </w:del>
      <w:del w:id="24" w:author="Unknown Author" w:date="2018-11-12T11:40:00Z">
        <w:r>
          <w:rPr>
            <w:rStyle w:val="InternetLink"/>
            <w:color w:val="000000"/>
            <w:sz w:val="24"/>
            <w:szCs w:val="24"/>
            <w:u w:val="none"/>
          </w:rPr>
          <w:delText xml:space="preserve">Baddeley </w:delText>
        </w:r>
      </w:del>
      <w:del w:id="25" w:author="Unknown Author" w:date="2018-11-12T11:40:00Z">
        <w:r>
          <w:rPr>
            <w:rStyle w:val="InternetLink"/>
            <w:b w:val="false"/>
            <w:i/>
            <w:color w:val="000000"/>
            <w:sz w:val="24"/>
            <w:szCs w:val="24"/>
            <w:u w:val="none"/>
          </w:rPr>
          <w:delText>et al.</w:delText>
        </w:r>
      </w:del>
      <w:del w:id="26" w:author="Unknown Author" w:date="2018-11-12T11:40:00Z">
        <w:r>
          <w:rPr>
            <w:color w:val="000000"/>
            <w:sz w:val="24"/>
            <w:szCs w:val="24"/>
            <w:u w:val="none"/>
          </w:rPr>
          <w:delText xml:space="preserve"> </w:delText>
        </w:r>
      </w:del>
      <w:del w:id="27" w:author="Unknown Author" w:date="2018-11-12T11:40:00Z">
        <w:r>
          <w:rPr>
            <w:rStyle w:val="InternetLink"/>
            <w:color w:val="000000"/>
            <w:sz w:val="24"/>
            <w:szCs w:val="24"/>
            <w:u w:val="none"/>
          </w:rPr>
          <w:delText>2015</w:delText>
        </w:r>
      </w:del>
      <w:del w:id="28" w:author="Unknown Author" w:date="2018-11-12T11:40:00Z">
        <w:r>
          <w:rPr>
            <w:color w:val="000000"/>
            <w:sz w:val="24"/>
            <w:szCs w:val="24"/>
            <w:u w:val="none"/>
          </w:rPr>
          <w:delText>)</w:delText>
        </w:r>
      </w:del>
      <w:r>
        <w:rPr>
          <w:color w:val="000000"/>
          <w:sz w:val="24"/>
          <w:szCs w:val="24"/>
          <w:u w:val="none"/>
        </w:rPr>
        <w:t>. Therefore, the analysis of a spatial point pattern ultimately addresses the nature of the point process that generated the pattern</w:t>
      </w:r>
      <w:ins w:id="29" w:author="Unknown Author" w:date="2018-11-12T11:40:00Z">
        <w:r>
          <w:rPr>
            <w:color w:val="000000"/>
            <w:sz w:val="24"/>
            <w:szCs w:val="24"/>
            <w:u w:val="none"/>
          </w:rPr>
          <w:t xml:space="preserve"> (</w:t>
        </w:r>
      </w:ins>
      <w:ins w:id="30" w:author="Unknown Author" w:date="2018-11-12T11:40:00Z">
        <w:r>
          <w:rPr>
            <w:rStyle w:val="InternetLink"/>
            <w:color w:val="000000"/>
            <w:sz w:val="24"/>
            <w:szCs w:val="24"/>
            <w:u w:val="none"/>
          </w:rPr>
          <w:t xml:space="preserve">Baddeley </w:t>
        </w:r>
      </w:ins>
      <w:ins w:id="31" w:author="Unknown Author" w:date="2018-11-12T11:40:00Z">
        <w:r>
          <w:rPr>
            <w:rStyle w:val="InternetLink"/>
            <w:b w:val="false"/>
            <w:i/>
            <w:color w:val="000000"/>
            <w:sz w:val="24"/>
            <w:szCs w:val="24"/>
            <w:u w:val="none"/>
          </w:rPr>
          <w:t>et al.</w:t>
        </w:r>
      </w:ins>
      <w:ins w:id="32" w:author="Unknown Author" w:date="2018-11-12T11:40:00Z">
        <w:r>
          <w:rPr>
            <w:color w:val="000000"/>
            <w:sz w:val="24"/>
            <w:szCs w:val="24"/>
            <w:u w:val="none"/>
          </w:rPr>
          <w:t xml:space="preserve"> </w:t>
        </w:r>
      </w:ins>
      <w:ins w:id="33" w:author="Unknown Author" w:date="2018-11-12T11:40:00Z">
        <w:r>
          <w:rPr>
            <w:rStyle w:val="InternetLink"/>
            <w:color w:val="000000"/>
            <w:sz w:val="24"/>
            <w:szCs w:val="24"/>
            <w:u w:val="none"/>
          </w:rPr>
          <w:t>2015</w:t>
        </w:r>
      </w:ins>
      <w:ins w:id="34" w:author="Unknown Author" w:date="2018-11-12T11:40:00Z">
        <w:r>
          <w:rPr>
            <w:color w:val="000000"/>
            <w:sz w:val="24"/>
            <w:szCs w:val="24"/>
            <w:u w:val="none"/>
          </w:rPr>
          <w:t>)</w:t>
        </w:r>
      </w:ins>
      <w:r>
        <w:rPr>
          <w:color w:val="000000"/>
          <w:sz w:val="24"/>
          <w:szCs w:val="24"/>
          <w:u w:val="none"/>
        </w:rPr>
        <w:t xml:space="preserve">. </w:t>
      </w:r>
      <w:ins w:id="35" w:author="Unknown Author" w:date="2018-11-12T11:41:00Z">
        <w:r>
          <w:rPr>
            <w:color w:val="000000"/>
            <w:sz w:val="24"/>
            <w:szCs w:val="24"/>
            <w:u w:val="none"/>
          </w:rPr>
          <w:t xml:space="preserve">Advanced </w:t>
        </w:r>
      </w:ins>
      <w:r>
        <w:rPr>
          <w:color w:val="000000"/>
          <w:sz w:val="24"/>
          <w:szCs w:val="24"/>
          <w:u w:val="none"/>
        </w:rPr>
        <w:t>Point pattern analysis has been specifically applied to the study of site formation and modification processes by a relatively small number of studies (</w:t>
      </w:r>
      <w:r>
        <w:rPr>
          <w:rStyle w:val="InternetLink"/>
          <w:color w:val="000000"/>
          <w:sz w:val="24"/>
          <w:szCs w:val="24"/>
          <w:u w:val="none"/>
        </w:rPr>
        <w:t xml:space="preserve">Lenoble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2008</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c</w:t>
      </w:r>
      <w:r>
        <w:rPr>
          <w:rStyle w:val="InternetLink"/>
          <w:color w:val="000000"/>
          <w:sz w:val="24"/>
          <w:szCs w:val="24"/>
          <w:u w:val="none"/>
        </w:rPr>
        <w:t>, 2018</w:t>
      </w:r>
      <w:r>
        <w:rPr>
          <w:color w:val="000000"/>
          <w:sz w:val="24"/>
          <w:szCs w:val="24"/>
          <w:u w:val="none"/>
        </w:rPr>
        <w:t xml:space="preserve">; </w:t>
      </w:r>
      <w:r>
        <w:rPr>
          <w:rStyle w:val="InternetLink"/>
          <w:color w:val="000000"/>
          <w:sz w:val="24"/>
          <w:szCs w:val="24"/>
          <w:u w:val="none"/>
        </w:rPr>
        <w:t>Giusti &amp;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2017; Giusti </w:t>
      </w:r>
      <w:r>
        <w:rPr>
          <w:rStyle w:val="InternetLink"/>
          <w:b w:val="false"/>
          <w:i/>
          <w:color w:val="000000"/>
          <w:sz w:val="24"/>
          <w:szCs w:val="24"/>
          <w:u w:val="none"/>
        </w:rPr>
        <w:t>et al.</w:t>
      </w:r>
      <w:r>
        <w:rPr>
          <w:rStyle w:val="InternetLink"/>
          <w:color w:val="000000"/>
          <w:sz w:val="24"/>
          <w:szCs w:val="24"/>
          <w:u w:val="none"/>
        </w:rPr>
        <w:t xml:space="preserve"> in press</w:t>
      </w:r>
      <w:r>
        <w:rPr>
          <w:color w:val="000000"/>
          <w:sz w:val="24"/>
          <w:szCs w:val="24"/>
          <w:u w:val="none"/>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affected by shifting and/or rotating the point process.</w:t>
      </w:r>
    </w:p>
    <w:p>
      <w:pPr>
        <w:pStyle w:val="TextBody"/>
        <w:rPr/>
      </w:pPr>
      <w:r>
        <w:rPr>
          <w:color w:val="000000"/>
          <w:sz w:val="24"/>
          <w:szCs w:val="24"/>
          <w:u w:val="none"/>
        </w:rPr>
        <w:t>In order to further assess the presence of anisotropy in the distribution pattern of the TSR assemblage, we specifically applied the point pair distribution function (</w:t>
      </w:r>
      <w:r>
        <w:rPr>
          <w:i/>
          <w:iCs/>
          <w:color w:val="000000"/>
          <w:sz w:val="24"/>
          <w:szCs w:val="24"/>
          <w:u w:val="none"/>
        </w:rPr>
        <w:t>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function estimates the probability distribution of the directions of vectors joining pairs of points that lie more than </w:t>
      </w:r>
      <w:r>
        <w:rPr>
          <w:i/>
          <w:iCs/>
          <w:color w:val="000000"/>
          <w:sz w:val="24"/>
          <w:szCs w:val="24"/>
          <w:u w:val="none"/>
        </w:rPr>
        <w:t>r1</w:t>
      </w:r>
      <w:r>
        <w:rPr>
          <w:color w:val="000000"/>
          <w:sz w:val="24"/>
          <w:szCs w:val="24"/>
          <w:u w:val="none"/>
        </w:rPr>
        <w:t xml:space="preserve"> and less than </w:t>
      </w:r>
      <w:r>
        <w:rPr>
          <w:i/>
          <w:iCs/>
          <w:color w:val="000000"/>
          <w:sz w:val="24"/>
          <w:szCs w:val="24"/>
          <w:u w:val="none"/>
        </w:rPr>
        <w:t>r2</w:t>
      </w:r>
      <w:r>
        <w:rPr>
          <w:color w:val="000000"/>
          <w:sz w:val="24"/>
          <w:szCs w:val="24"/>
          <w:u w:val="none"/>
        </w:rPr>
        <w:t xml:space="preserve"> units apart. With selected different distances </w:t>
      </w:r>
      <w:r>
        <w:rPr>
          <w:i/>
          <w:iCs/>
          <w:color w:val="000000"/>
          <w:sz w:val="24"/>
          <w:szCs w:val="24"/>
          <w:u w:val="none"/>
        </w:rPr>
        <w:t>r1</w:t>
      </w:r>
      <w:r>
        <w:rPr>
          <w:color w:val="000000"/>
          <w:sz w:val="24"/>
          <w:szCs w:val="24"/>
          <w:u w:val="none"/>
        </w:rPr>
        <w:t xml:space="preserve"> and </w:t>
      </w:r>
      <w:r>
        <w:rPr>
          <w:i/>
          <w:iCs/>
          <w:color w:val="000000"/>
          <w:sz w:val="24"/>
          <w:szCs w:val="24"/>
          <w:u w:val="none"/>
        </w:rPr>
        <w:t>r2</w:t>
      </w:r>
      <w:r>
        <w:rPr>
          <w:color w:val="000000"/>
          <w:sz w:val="24"/>
          <w:szCs w:val="24"/>
          <w:u w:val="none"/>
        </w:rPr>
        <w:t>, the function estimates the multiscale variation of anisotropy. Results are visualised in rose diagrams</w:t>
      </w:r>
      <w:r>
        <w:rPr>
          <w:strike/>
          <w:color w:val="000000"/>
          <w:sz w:val="24"/>
          <w:szCs w:val="24"/>
          <w:u w:val="none"/>
          <w:rPrChange w:id="0" w:author="Unknown Author" w:date="2018-11-12T11:44:00Z"/>
        </w:rPr>
        <w:t>, where the direction is measured counter-clockwise from East (0°)</w:t>
      </w:r>
      <w:r>
        <w:rPr>
          <w:color w:val="000000"/>
          <w:sz w:val="24"/>
          <w:szCs w:val="24"/>
          <w:u w:val="none"/>
        </w:rPr>
        <w:t>.</w:t>
      </w:r>
    </w:p>
    <w:p>
      <w:pPr>
        <w:pStyle w:val="TextBody"/>
        <w:rPr/>
      </w:pPr>
      <w:r>
        <w:rPr>
          <w:color w:val="000000"/>
          <w:sz w:val="24"/>
          <w:szCs w:val="24"/>
          <w:u w:val="none"/>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 (AMS)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The anisotropy of magnetic susceptibility (AMS) is a technique used to identify preferred orientation of magnetic minerals in rocks and unconsolidated sediments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w:t>
      </w:r>
      <w:r>
        <w:rPr>
          <w:strike/>
          <w:color w:val="000000"/>
          <w:sz w:val="24"/>
          <w:szCs w:val="24"/>
          <w:u w:val="none"/>
          <w:rPrChange w:id="0" w:author="Unknown Author" w:date="2018-11-12T11:46:00Z"/>
        </w:rPr>
        <w:t>It is based on the principle that, when a magnetic field is applied to a sample, the induced magnetisation depends on the bulk orientation of its magnetic constituents. In turn, the AMS magnitude depends on both the anisotropy of individual magnetic particles and the degree of their alignment. Particle anisotropy can be related to either crystalline (anisotropy along a specific crystal plane or axis) or shape (anisotropy along the long axis of the particle) characteristics. Since in most magnetic minerals forming sedimentary particles the long crystallographic axis is the easiest to magnetise (e.g., magnetite), the shape anisotropy is generally dominant, with few exceptions (e.g., haematite).</w:t>
      </w:r>
    </w:p>
    <w:p>
      <w:pPr>
        <w:pStyle w:val="TextBody"/>
        <w:rPr/>
      </w:pPr>
      <w:r>
        <w:rPr>
          <w:color w:val="000000"/>
          <w:sz w:val="24"/>
          <w:szCs w:val="24"/>
          <w:u w:val="none"/>
        </w:rPr>
        <w:t xml:space="preserve">The magnetic susceptibility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r>
        <w:rPr>
          <w:rStyle w:val="InternetLink"/>
          <w:color w:val="000000"/>
          <w:sz w:val="24"/>
          <w:szCs w:val="24"/>
          <w:u w:val="none"/>
        </w:rPr>
        <w:t xml:space="preserve">Stacey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1960</w:t>
      </w:r>
      <w:r>
        <w:rPr>
          <w:color w:val="000000"/>
          <w:sz w:val="24"/>
          <w:szCs w:val="24"/>
          <w:u w:val="none"/>
        </w:rPr>
        <w:t xml:space="preserve">) is plotted against the lineation along the vertical axis (L = K1/K2; </w:t>
      </w:r>
      <w:r>
        <w:rPr>
          <w:rStyle w:val="InternetLink"/>
          <w:color w:val="000000"/>
          <w:sz w:val="24"/>
          <w:szCs w:val="24"/>
          <w:u w:val="none"/>
        </w:rPr>
        <w:t>Balsey &amp; Buddington</w:t>
      </w:r>
      <w:r>
        <w:rPr>
          <w:color w:val="000000"/>
          <w:sz w:val="24"/>
          <w:szCs w:val="24"/>
          <w:u w:val="none"/>
        </w:rPr>
        <w:t xml:space="preserve"> </w:t>
      </w:r>
      <w:r>
        <w:rPr>
          <w:rStyle w:val="InternetLink"/>
          <w:color w:val="000000"/>
          <w:sz w:val="24"/>
          <w:szCs w:val="24"/>
          <w:u w:val="none"/>
        </w:rPr>
        <w:t>1960</w:t>
      </w:r>
      <w:r>
        <w:rPr>
          <w:color w:val="000000"/>
          <w:sz w:val="24"/>
          <w:szCs w:val="24"/>
          <w:u w:val="none"/>
        </w:rPr>
        <w:t>). Values of F/L &lt;1 indicate oblate ellipsoids (i.e., disc-shaped), whereas values of F/L &gt;1 indicate prolate ellipsoids (i.e., cigar-shaped) with the axial ratios increasing with distance from the origin. Alternatively, the AMS magnitude and shape can be visualised on the Jelinek shape plot (</w:t>
      </w:r>
      <w:r>
        <w:rPr>
          <w:rStyle w:val="InternetLink"/>
          <w:color w:val="000000"/>
          <w:sz w:val="24"/>
          <w:szCs w:val="24"/>
          <w:u w:val="none"/>
        </w:rPr>
        <w:t>Jelinek</w:t>
      </w:r>
      <w:r>
        <w:rPr>
          <w:color w:val="000000"/>
          <w:sz w:val="24"/>
          <w:szCs w:val="24"/>
          <w:u w:val="none"/>
        </w:rPr>
        <w:t xml:space="preserve"> </w:t>
      </w:r>
      <w:r>
        <w:rPr>
          <w:rStyle w:val="InternetLink"/>
          <w:color w:val="000000"/>
          <w:sz w:val="24"/>
          <w:szCs w:val="24"/>
          <w:u w:val="none"/>
        </w:rPr>
        <w:t>1981</w:t>
      </w:r>
      <w:r>
        <w:rPr>
          <w:color w:val="000000"/>
          <w:sz w:val="24"/>
          <w:szCs w:val="24"/>
          <w:u w:val="none"/>
        </w:rPr>
        <w:t>)</w:t>
      </w:r>
      <w:r>
        <w:rPr>
          <w:strike/>
          <w:color w:val="000000"/>
          <w:sz w:val="24"/>
          <w:szCs w:val="24"/>
          <w:u w:val="none"/>
          <w:rPrChange w:id="0" w:author="Unknown Author" w:date="2018-11-12T11:47:00Z"/>
        </w:rPr>
        <w:t>, by using the corrected anisotropy degree</w:t>
      </w:r>
    </w:p>
    <w:p>
      <w:pPr>
        <w:pStyle w:val="TextBody"/>
        <w:rPr>
          <w:strike/>
          <w:color w:val="000000"/>
          <w:sz w:val="24"/>
          <w:szCs w:val="24"/>
          <w:u w:val="none"/>
        </w:rPr>
      </w:pPr>
      <w:r>
        <w:rPr>
          <w:strike/>
          <w:color w:val="000000"/>
          <w:sz w:val="24"/>
          <w:szCs w:val="24"/>
          <w:u w:val="none"/>
          <w:rPrChange w:id="0" w:author="Unknown Author" w:date="2018-11-12T11:47:00Z"/>
        </w:rPr>
      </w:r>
    </w:p>
    <w:p>
      <w:pPr>
        <w:pStyle w:val="TextBody"/>
        <w:jc w:val="left"/>
        <w:rPr>
          <w:strike/>
        </w:rPr>
      </w:pPr>
      <w:r>
        <w:rPr>
          <w:strike/>
          <w:rPrChange w:id="0" w:author="Unknown Author" w:date="2018-11-12T11:47:00Z"/>
        </w:rPr>
      </w:r>
      <m:oMath xmlns:m="http://schemas.openxmlformats.org/officeDocument/2006/math">
        <m:r>
          <w:rPr>
            <w:rFonts w:ascii="Cambria Math" w:hAnsi="Cambria Math"/>
          </w:rPr>
          <m:t xml:space="preserve">Pj</m:t>
        </m:r>
        <m:r>
          <w:rPr>
            <w:rFonts w:ascii="Cambria Math" w:hAnsi="Cambria Math"/>
          </w:rPr>
          <m:t xml:space="preserve">=</m:t>
        </m:r>
        <m:r>
          <w:rPr>
            <w:rFonts w:ascii="Cambria Math" w:hAnsi="Cambria Math"/>
          </w:rPr>
          <m:t xml:space="preserve">exp</m:t>
        </m:r>
        <m:rad>
          <m:radPr>
            <m:degHide m:val="1"/>
          </m:radPr>
          <m:deg/>
          <m:e>
            <m:d>
              <m:dPr>
                <m:begChr m:val="{"/>
                <m:endChr m:val="}"/>
              </m:dPr>
              <m:e>
                <m:r>
                  <w:rPr>
                    <w:rFonts w:ascii="Cambria Math" w:hAnsi="Cambria Math"/>
                  </w:rPr>
                  <m:t xml:space="preserve">2</m:t>
                </m:r>
                <m:d>
                  <m:dPr>
                    <m:begChr m:val="["/>
                    <m:endChr m:val="]"/>
                  </m:dPr>
                  <m:e>
                    <m:sSup>
                      <m:e>
                        <m:d>
                          <m:dPr>
                            <m:begChr m:val="("/>
                            <m:endChr m:val=")"/>
                          </m:dPr>
                          <m:e>
                            <m:r>
                              <w:rPr>
                                <w:rFonts w:ascii="Cambria Math" w:hAnsi="Cambria Math"/>
                              </w:rPr>
                              <m:t xml:space="preserve">lnK</m:t>
                            </m:r>
                            <m:r>
                              <w:rPr>
                                <w:rFonts w:ascii="Cambria Math" w:hAnsi="Cambria Math"/>
                              </w:rPr>
                              <m:t xml:space="preserve">1</m:t>
                            </m:r>
                            <m:r>
                              <w:rPr>
                                <w:rFonts w:ascii="Cambria Math" w:hAnsi="Cambria Math"/>
                              </w:rPr>
                              <m:t xml:space="preserve">−</m:t>
                            </m:r>
                            <m:r>
                              <w:rPr>
                                <w:rFonts w:ascii="Cambria Math" w:hAnsi="Cambria Math"/>
                              </w:rPr>
                              <m:t xml:space="preserve">k</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lnK</m:t>
                            </m:r>
                            <m:r>
                              <w:rPr>
                                <w:rFonts w:ascii="Cambria Math" w:hAnsi="Cambria Math"/>
                              </w:rPr>
                              <m:t xml:space="preserve">2</m:t>
                            </m:r>
                            <m:r>
                              <w:rPr>
                                <w:rFonts w:ascii="Cambria Math" w:hAnsi="Cambria Math"/>
                              </w:rPr>
                              <m:t xml:space="preserve">−</m:t>
                            </m:r>
                            <m:r>
                              <w:rPr>
                                <w:rFonts w:ascii="Cambria Math" w:hAnsi="Cambria Math"/>
                              </w:rPr>
                              <m:t xml:space="preserve">k</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lnK</m:t>
                            </m:r>
                            <m:r>
                              <w:rPr>
                                <w:rFonts w:ascii="Cambria Math" w:hAnsi="Cambria Math"/>
                              </w:rPr>
                              <m:t xml:space="preserve">3</m:t>
                            </m:r>
                            <m:r>
                              <w:rPr>
                                <w:rFonts w:ascii="Cambria Math" w:hAnsi="Cambria Math"/>
                              </w:rPr>
                              <m:t xml:space="preserve">−</m:t>
                            </m:r>
                            <m:r>
                              <w:rPr>
                                <w:rFonts w:ascii="Cambria Math" w:hAnsi="Cambria Math"/>
                              </w:rPr>
                              <m:t xml:space="preserve">k</m:t>
                            </m:r>
                          </m:e>
                        </m:d>
                      </m:e>
                      <m:sup>
                        <m:r>
                          <w:rPr>
                            <w:rFonts w:ascii="Cambria Math" w:hAnsi="Cambria Math"/>
                          </w:rPr>
                          <m:t xml:space="preserve">2</m:t>
                        </m:r>
                      </m:sup>
                    </m:sSup>
                  </m:e>
                </m:d>
              </m:e>
            </m:d>
          </m:e>
        </m:rad>
      </m:oMath>
      <w:r>
        <w:rPr>
          <w:strike/>
          <w:color w:val="000000"/>
          <w:sz w:val="24"/>
          <w:szCs w:val="24"/>
          <w:u w:val="none"/>
          <w:rPrChange w:id="0" w:author="Unknown Author" w:date="2018-11-12T11:47:00Z"/>
        </w:rPr>
        <w:tab/>
        <w:tab/>
        <w:tab/>
        <w:tab/>
        <w:tab/>
        <w:t>(1)</w:t>
      </w:r>
    </w:p>
    <w:p>
      <w:pPr>
        <w:pStyle w:val="TextBody"/>
        <w:rPr>
          <w:strike/>
          <w:color w:val="000000"/>
          <w:sz w:val="24"/>
          <w:szCs w:val="24"/>
          <w:u w:val="none"/>
        </w:rPr>
      </w:pPr>
      <w:r>
        <w:rPr>
          <w:strike/>
          <w:color w:val="000000"/>
          <w:sz w:val="24"/>
          <w:szCs w:val="24"/>
          <w:u w:val="none"/>
          <w:rPrChange w:id="0" w:author="Unknown Author" w:date="2018-11-12T11:47:00Z"/>
        </w:rPr>
      </w:r>
    </w:p>
    <w:p>
      <w:pPr>
        <w:pStyle w:val="TextBody"/>
        <w:rPr>
          <w:color w:val="00000A"/>
          <w:sz w:val="20"/>
          <w:szCs w:val="20"/>
        </w:rPr>
      </w:pPr>
      <w:r>
        <w:rPr>
          <w:strike/>
          <w:color w:val="000000"/>
          <w:sz w:val="24"/>
          <w:szCs w:val="24"/>
          <w:u w:val="none"/>
          <w:rPrChange w:id="0" w:author="Unknown Author" w:date="2018-11-12T11:47:00Z"/>
        </w:rPr>
        <w:t>where</w:t>
      </w:r>
    </w:p>
    <w:p>
      <w:pPr>
        <w:pStyle w:val="TextBody"/>
        <w:rPr>
          <w:strike/>
          <w:color w:val="000000"/>
          <w:sz w:val="24"/>
          <w:szCs w:val="24"/>
          <w:u w:val="none"/>
        </w:rPr>
      </w:pPr>
      <w:r>
        <w:rPr>
          <w:strike/>
          <w:color w:val="000000"/>
          <w:sz w:val="24"/>
          <w:szCs w:val="24"/>
          <w:u w:val="none"/>
          <w:rPrChange w:id="0" w:author="Unknown Author" w:date="2018-11-12T11:47:00Z"/>
        </w:rPr>
      </w:r>
    </w:p>
    <w:p>
      <w:pPr>
        <w:pStyle w:val="TextBody"/>
        <w:rPr>
          <w:color w:val="000000"/>
          <w:sz w:val="24"/>
          <w:szCs w:val="24"/>
          <w:u w:val="none"/>
        </w:rPr>
      </w:pPr>
      <w:r>
        <w:rPr>
          <w:strike/>
          <w:rPrChange w:id="0" w:author="Unknown Author" w:date="2018-11-12T11:47:00Z"/>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lnK</m:t>
            </m:r>
            <m:r>
              <w:rPr>
                <w:rFonts w:ascii="Cambria Math" w:hAnsi="Cambria Math"/>
              </w:rPr>
              <m:t xml:space="preserve">1</m:t>
            </m:r>
            <m:r>
              <w:rPr>
                <w:rFonts w:ascii="Cambria Math" w:hAnsi="Cambria Math"/>
              </w:rPr>
              <m:t xml:space="preserve">+</m:t>
            </m:r>
            <m:r>
              <w:rPr>
                <w:rFonts w:ascii="Cambria Math" w:hAnsi="Cambria Math"/>
              </w:rPr>
              <m:t xml:space="preserve">lnK</m:t>
            </m:r>
            <m:r>
              <w:rPr>
                <w:rFonts w:ascii="Cambria Math" w:hAnsi="Cambria Math"/>
              </w:rPr>
              <m:t xml:space="preserve">2</m:t>
            </m:r>
            <m:r>
              <w:rPr>
                <w:rFonts w:ascii="Cambria Math" w:hAnsi="Cambria Math"/>
              </w:rPr>
              <m:t xml:space="preserve">+</m:t>
            </m:r>
            <m:r>
              <w:rPr>
                <w:rFonts w:ascii="Cambria Math" w:hAnsi="Cambria Math"/>
              </w:rPr>
              <m:t xml:space="preserve">lnK</m:t>
            </m:r>
            <m:r>
              <w:rPr>
                <w:rFonts w:ascii="Cambria Math" w:hAnsi="Cambria Math"/>
              </w:rPr>
              <m:t xml:space="preserve">3</m:t>
            </m:r>
          </m:num>
          <m:den>
            <m:r>
              <w:rPr>
                <w:rFonts w:ascii="Cambria Math" w:hAnsi="Cambria Math"/>
              </w:rPr>
              <m:t xml:space="preserve">3</m:t>
            </m:r>
          </m:den>
        </m:f>
      </m:oMath>
      <w:r>
        <w:rPr>
          <w:strike/>
          <w:color w:val="000000"/>
          <w:sz w:val="24"/>
          <w:szCs w:val="24"/>
          <w:u w:val="none"/>
          <w:rPrChange w:id="0" w:author="Unknown Author" w:date="2018-11-12T11:47:00Z"/>
        </w:rPr>
        <w:tab/>
        <w:tab/>
        <w:tab/>
        <w:tab/>
        <w:tab/>
        <w:tab/>
        <w:tab/>
        <w:tab/>
        <w:tab/>
        <w:t>(2)</w:t>
      </w:r>
    </w:p>
    <w:p>
      <w:pPr>
        <w:pStyle w:val="TextBody"/>
        <w:rPr>
          <w:strike/>
          <w:color w:val="000000"/>
          <w:sz w:val="24"/>
          <w:szCs w:val="24"/>
          <w:u w:val="none"/>
        </w:rPr>
      </w:pPr>
      <w:r>
        <w:rPr>
          <w:strike/>
          <w:color w:val="000000"/>
          <w:sz w:val="24"/>
          <w:szCs w:val="24"/>
          <w:u w:val="none"/>
          <w:rPrChange w:id="0" w:author="Unknown Author" w:date="2018-11-12T11:47:00Z"/>
        </w:rPr>
      </w:r>
    </w:p>
    <w:p>
      <w:pPr>
        <w:pStyle w:val="TextBody"/>
        <w:rPr>
          <w:color w:val="00000A"/>
          <w:sz w:val="20"/>
          <w:szCs w:val="20"/>
        </w:rPr>
      </w:pPr>
      <w:r>
        <w:rPr>
          <w:strike/>
          <w:color w:val="000000"/>
          <w:sz w:val="24"/>
          <w:szCs w:val="24"/>
          <w:u w:val="none"/>
          <w:rPrChange w:id="0" w:author="Unknown Author" w:date="2018-11-12T11:47:00Z"/>
        </w:rPr>
        <w:t>and the shape parameter</w:t>
      </w:r>
    </w:p>
    <w:p>
      <w:pPr>
        <w:pStyle w:val="TextBody"/>
        <w:rPr>
          <w:strike/>
          <w:color w:val="000000"/>
          <w:sz w:val="24"/>
          <w:szCs w:val="24"/>
          <w:u w:val="none"/>
        </w:rPr>
      </w:pPr>
      <w:r>
        <w:rPr>
          <w:strike/>
          <w:color w:val="000000"/>
          <w:sz w:val="24"/>
          <w:szCs w:val="24"/>
          <w:u w:val="none"/>
          <w:rPrChange w:id="0" w:author="Unknown Author" w:date="2018-11-12T11:47:00Z"/>
        </w:rPr>
      </w:r>
    </w:p>
    <w:p>
      <w:pPr>
        <w:pStyle w:val="TextBody"/>
        <w:rPr>
          <w:color w:val="000000"/>
          <w:sz w:val="24"/>
          <w:szCs w:val="24"/>
          <w:u w:val="none"/>
        </w:rPr>
      </w:pPr>
      <w:r>
        <w:rPr>
          <w:strike/>
          <w:rPrChange w:id="0" w:author="Unknown Author" w:date="2018-11-12T11:47:00Z"/>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lnL</m:t>
            </m:r>
            <m:r>
              <w:rPr>
                <w:rFonts w:ascii="Cambria Math" w:hAnsi="Cambria Math"/>
              </w:rPr>
              <m:t xml:space="preserve">−</m:t>
            </m:r>
            <m:r>
              <w:rPr>
                <w:rFonts w:ascii="Cambria Math" w:hAnsi="Cambria Math"/>
              </w:rPr>
              <m:t xml:space="preserve">lnF</m:t>
            </m:r>
          </m:num>
          <m:den>
            <m:r>
              <w:rPr>
                <w:rFonts w:ascii="Cambria Math" w:hAnsi="Cambria Math"/>
              </w:rPr>
              <m:t xml:space="preserve">lnL</m:t>
            </m:r>
            <m:r>
              <w:rPr>
                <w:rFonts w:ascii="Cambria Math" w:hAnsi="Cambria Math"/>
              </w:rPr>
              <m:t xml:space="preserve">+</m:t>
            </m:r>
            <m:r>
              <w:rPr>
                <w:rFonts w:ascii="Cambria Math" w:hAnsi="Cambria Math"/>
              </w:rPr>
              <m:t xml:space="preserve">lnF</m:t>
            </m:r>
          </m:den>
        </m:f>
      </m:oMath>
      <w:r>
        <w:rPr>
          <w:strike/>
          <w:color w:val="000000"/>
          <w:sz w:val="24"/>
          <w:szCs w:val="24"/>
          <w:u w:val="none"/>
          <w:rPrChange w:id="0" w:author="Unknown Author" w:date="2018-11-12T11:47:00Z"/>
        </w:rPr>
        <w:tab/>
        <w:tab/>
      </w:r>
      <w:r>
        <w:rPr>
          <w:color w:val="000000"/>
          <w:sz w:val="24"/>
          <w:szCs w:val="24"/>
          <w:u w:val="none"/>
        </w:rPr>
        <w:tab/>
        <w:tab/>
        <w:tab/>
        <w:tab/>
        <w:tab/>
        <w:tab/>
        <w:tab/>
        <w:tab/>
        <w:t>(3)</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where samples are prolate for -1 &lt; T &lt; 0 or oblate for 0 &lt; T &lt; 1.</w:t>
      </w:r>
    </w:p>
    <w:p>
      <w:pPr>
        <w:pStyle w:val="TextBody"/>
        <w:rPr/>
      </w:pPr>
      <w:r>
        <w:rPr>
          <w:color w:val="000000"/>
          <w:sz w:val="24"/>
          <w:szCs w:val="24"/>
          <w:u w:val="none"/>
        </w:rPr>
        <w:t>In sediments, oblate ellipsoids with imbrication angles less than 20° are considered diagnostic of primary depositional processes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In turn, prolate ellipsoids mostly relate to post-depositional deformation </w:t>
      </w:r>
      <w:r>
        <w:rPr>
          <w:strike/>
          <w:color w:val="000000"/>
          <w:sz w:val="24"/>
          <w:szCs w:val="24"/>
          <w:u w:val="none"/>
          <w:rPrChange w:id="0" w:author="Unknown Author" w:date="2018-11-12T11:48:00Z"/>
        </w:rPr>
        <w:t>(e.g., rocks recording tectonic or metamorphic strain)</w:t>
      </w:r>
      <w:r>
        <w:rPr>
          <w:color w:val="000000"/>
          <w:sz w:val="24"/>
          <w:szCs w:val="24"/>
          <w:u w:val="none"/>
        </w:rPr>
        <w:t>, especially when the magnetic anisotropy is high (</w:t>
      </w:r>
      <w:r>
        <w:rPr>
          <w:rStyle w:val="InternetLink"/>
          <w:color w:val="000000"/>
          <w:sz w:val="24"/>
          <w:szCs w:val="24"/>
          <w:u w:val="none"/>
        </w:rPr>
        <w:t>Hrouda &amp;</w:t>
      </w:r>
      <w:r>
        <w:rPr>
          <w:color w:val="000000"/>
          <w:sz w:val="24"/>
          <w:szCs w:val="24"/>
          <w:u w:val="none"/>
        </w:rPr>
        <w:t xml:space="preserve"> </w:t>
      </w:r>
      <w:r>
        <w:rPr>
          <w:rStyle w:val="InternetLink"/>
          <w:color w:val="000000"/>
          <w:sz w:val="24"/>
          <w:szCs w:val="24"/>
          <w:u w:val="none"/>
        </w:rPr>
        <w:t>Janák</w:t>
      </w:r>
      <w:r>
        <w:rPr>
          <w:color w:val="000000"/>
          <w:sz w:val="24"/>
          <w:szCs w:val="24"/>
          <w:u w:val="none"/>
        </w:rPr>
        <w:t xml:space="preserve"> </w:t>
      </w:r>
      <w:r>
        <w:rPr>
          <w:rStyle w:val="InternetLink"/>
          <w:color w:val="000000"/>
          <w:sz w:val="24"/>
          <w:szCs w:val="24"/>
          <w:u w:val="none"/>
        </w:rPr>
        <w:t>1976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Differential preservation, or taphonomic survival, refers to the proportion of taphonomic elements being preserved after the action of environmental factors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Selective preservation arises from the differential modification of taphonomic entities, by interaction of inherent properties of the entities with the external environmental factors. Skeletal elements representation is among the key variables potentially indicative of the selective action of water-flows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 xml:space="preserve">Kaufmann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 Other variables, not considered in this preliminary study, include breakage patterns, disarticulation patterns and bone surface modifications.</w:t>
      </w:r>
    </w:p>
    <w:p>
      <w:pPr>
        <w:pStyle w:val="TextBody"/>
        <w:rPr/>
      </w:pPr>
      <w:r>
        <w:rPr>
          <w:color w:val="000000"/>
          <w:sz w:val="24"/>
          <w:szCs w:val="24"/>
          <w:u w:val="none"/>
        </w:rPr>
        <w:t xml:space="preserve">The pioneering flume experiments by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on disarticulated, complete sheep and coyote bones resulted in a three-group classification of fluvial transport susceptibility of skeletal elements, subsequently elaborated by </w:t>
      </w:r>
      <w:r>
        <w:rPr>
          <w:rStyle w:val="InternetLink"/>
          <w:color w:val="000000"/>
          <w:sz w:val="24"/>
          <w:szCs w:val="24"/>
          <w:u w:val="none"/>
        </w:rPr>
        <w:t xml:space="preserve">Behrensmeyer </w:t>
      </w:r>
      <w:r>
        <w:rPr>
          <w:color w:val="000000"/>
          <w:sz w:val="24"/>
          <w:szCs w:val="24"/>
          <w:u w:val="none"/>
        </w:rPr>
        <w:t>(</w:t>
      </w:r>
      <w:r>
        <w:rPr>
          <w:rStyle w:val="InternetLink"/>
          <w:color w:val="000000"/>
          <w:sz w:val="24"/>
          <w:szCs w:val="24"/>
          <w:u w:val="none"/>
        </w:rPr>
        <w:t>1975b</w:t>
      </w:r>
      <w:r>
        <w:rPr>
          <w:color w:val="000000"/>
          <w:sz w:val="24"/>
          <w:szCs w:val="24"/>
          <w:u w:val="none"/>
        </w:rPr>
        <w:t>). Since shape and structural density have been found to influence the transportability of skeletal elements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Boaz</w:t>
      </w:r>
      <w:r>
        <w:rPr>
          <w:color w:val="000000"/>
          <w:sz w:val="24"/>
          <w:szCs w:val="24"/>
          <w:u w:val="none"/>
        </w:rPr>
        <w:t xml:space="preserve"> </w:t>
      </w:r>
      <w:r>
        <w:rPr>
          <w:rStyle w:val="InternetLink"/>
          <w:color w:val="000000"/>
          <w:sz w:val="24"/>
          <w:szCs w:val="24"/>
          <w:u w:val="none"/>
        </w:rPr>
        <w:t>1982</w:t>
      </w:r>
      <w:r>
        <w:rPr>
          <w:color w:val="000000"/>
          <w:sz w:val="24"/>
          <w:szCs w:val="24"/>
          <w:u w:val="none"/>
        </w:rPr>
        <w:t>), assemblages subject to moderate to high-energy water-flows typically show an under-represented number of smaller, less dense bones. The Voorhies Group I (rib, vertebra, sacrum, sternum) is the most easily affected by fluvial transport; thus its presence or absence in the fossil assemblage informs about the degree of disturbance by water-flows. In turn, the proportion between the represented Voorhies Groups provides evidence for the degree of preservation of the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We included in the Voorhies groups only complete, non-articulated macromammal bones (plus rami of mandibles, and maxillae) of adult individuals - the very few specimens of juvenile individuals, having different hydraulic behaviour, were excluded. Our grouping criteria followed the classification reported in </w:t>
      </w:r>
      <w:r>
        <w:rPr>
          <w:rStyle w:val="InternetLink"/>
          <w:color w:val="000000"/>
          <w:sz w:val="24"/>
          <w:szCs w:val="24"/>
          <w:u w:val="none"/>
        </w:rPr>
        <w:t xml:space="preserve">Lyman </w:t>
      </w:r>
      <w:r>
        <w:rPr>
          <w:color w:val="000000"/>
          <w:sz w:val="24"/>
          <w:szCs w:val="24"/>
          <w:u w:val="none"/>
        </w:rPr>
        <w:t>(</w:t>
      </w:r>
      <w:r>
        <w:rPr>
          <w:rStyle w:val="InternetLink"/>
          <w:color w:val="000000"/>
          <w:sz w:val="24"/>
          <w:szCs w:val="24"/>
          <w:u w:val="none"/>
        </w:rPr>
        <w:t>1994:</w:t>
      </w:r>
      <w:r>
        <w:rPr>
          <w:color w:val="000000"/>
          <w:sz w:val="24"/>
          <w:szCs w:val="24"/>
          <w:u w:val="none"/>
        </w:rPr>
        <w:t xml:space="preserve"> table 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r>
        <w:rPr>
          <w:rStyle w:val="InternetLink"/>
          <w:color w:val="000000"/>
          <w:sz w:val="24"/>
          <w:szCs w:val="24"/>
          <w:u w:val="none"/>
        </w:rPr>
        <w:t xml:space="preserve">Palombo </w:t>
      </w:r>
      <w:r>
        <w:rPr>
          <w:color w:val="000000"/>
          <w:sz w:val="24"/>
          <w:szCs w:val="24"/>
          <w:u w:val="none"/>
        </w:rPr>
        <w:t>(</w:t>
      </w:r>
      <w:r>
        <w:rPr>
          <w:rStyle w:val="InternetLink"/>
          <w:color w:val="000000"/>
          <w:sz w:val="24"/>
          <w:szCs w:val="24"/>
          <w:u w:val="none"/>
        </w:rPr>
        <w:t>2010</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modified for </w:t>
      </w:r>
      <w:r>
        <w:rPr>
          <w:i/>
          <w:iCs/>
          <w:color w:val="000000"/>
          <w:sz w:val="24"/>
          <w:szCs w:val="24"/>
          <w:u w:val="none"/>
        </w:rPr>
        <w:t>Ursus etruscus</w:t>
      </w:r>
      <w:r>
        <w:rPr>
          <w:color w:val="000000"/>
          <w:sz w:val="24"/>
          <w:szCs w:val="24"/>
          <w:u w:val="none"/>
        </w:rPr>
        <w:t xml:space="preserve"> after </w:t>
      </w:r>
      <w:r>
        <w:rPr>
          <w:rStyle w:val="InternetLink"/>
          <w:color w:val="000000"/>
          <w:sz w:val="24"/>
          <w:szCs w:val="24"/>
          <w:u w:val="none"/>
        </w:rPr>
        <w:t xml:space="preserve">Koufos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in press</w:t>
      </w:r>
      <w:r>
        <w:rPr>
          <w:color w:val="000000"/>
          <w:sz w:val="24"/>
          <w:szCs w:val="24"/>
          <w:u w:val="none"/>
        </w:rPr>
        <w:t>). The first group (BM1), not present so far in our collection, includes mammals weighing less than 10 kg; BM2 ranges from 10 to 59 kg (</w:t>
      </w:r>
      <w:r>
        <w:rPr>
          <w:i/>
          <w:iCs/>
          <w:color w:val="000000"/>
          <w:sz w:val="24"/>
          <w:szCs w:val="24"/>
          <w:u w:val="none"/>
        </w:rPr>
        <w:t>Canis etruscus</w:t>
      </w:r>
      <w:r>
        <w:rPr>
          <w:color w:val="000000"/>
          <w:sz w:val="24"/>
          <w:szCs w:val="24"/>
          <w:u w:val="none"/>
        </w:rPr>
        <w:t>); BM3 from 60 to 249 kg (</w:t>
      </w:r>
      <w:r>
        <w:rPr>
          <w:i/>
          <w:iCs/>
          <w:color w:val="000000"/>
          <w:sz w:val="24"/>
          <w:szCs w:val="24"/>
          <w:u w:val="none"/>
        </w:rPr>
        <w:t>Ursus etruscus</w:t>
      </w:r>
      <w:r>
        <w:rPr>
          <w:color w:val="000000"/>
          <w:sz w:val="24"/>
          <w:szCs w:val="24"/>
          <w:u w:val="none"/>
        </w:rPr>
        <w:t>, medium-sized Cervidae); BM4 from 250 to 1000 kg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r>
        <w:rPr>
          <w:rStyle w:val="InternetLink"/>
          <w:color w:val="000000"/>
          <w:sz w:val="24"/>
          <w:szCs w:val="24"/>
          <w:u w:val="none"/>
        </w:rPr>
        <w:t xml:space="preserve">Frison &amp; Todd </w:t>
      </w:r>
      <w:r>
        <w:rPr>
          <w:color w:val="000000"/>
          <w:sz w:val="24"/>
          <w:szCs w:val="24"/>
          <w:u w:val="none"/>
        </w:rPr>
        <w:t>(</w:t>
      </w:r>
      <w:r>
        <w:rPr>
          <w:rStyle w:val="InternetLink"/>
          <w:color w:val="000000"/>
          <w:sz w:val="24"/>
          <w:szCs w:val="24"/>
          <w:u w:val="none"/>
        </w:rPr>
        <w:t>1986</w:t>
      </w:r>
      <w:r>
        <w:rPr>
          <w:color w:val="000000"/>
          <w:sz w:val="24"/>
          <w:szCs w:val="24"/>
          <w:u w:val="none"/>
        </w:rPr>
        <w:t xml:space="preserve">). Undetermined taxa or BM classes - yet in the BM2-BM4 range - were also included in the analysis (named NA in Fig. </w:t>
      </w:r>
      <w:r>
        <w:rPr>
          <w:rStyle w:val="InternetLink"/>
          <w:color w:val="000000"/>
          <w:sz w:val="24"/>
          <w:szCs w:val="24"/>
          <w:u w:val="none"/>
        </w:rPr>
        <w:t>10</w:t>
      </w:r>
      <w:r>
        <w:rPr>
          <w:color w:val="000000"/>
          <w:sz w:val="24"/>
          <w:szCs w:val="24"/>
          <w:u w:val="none"/>
        </w:rPr>
        <w:t>).</w:t>
      </w:r>
    </w:p>
    <w:p>
      <w:pPr>
        <w:pStyle w:val="TextBody"/>
        <w:rPr/>
      </w:pPr>
      <w:r>
        <w:rPr>
          <w:color w:val="000000"/>
          <w:sz w:val="24"/>
          <w:szCs w:val="24"/>
          <w:u w:val="none"/>
        </w:rPr>
        <w:t>Closely related to the Voorhies Groups, the ratio of complete isolated teeth/vertebrae (T/V) is another indicator of the depositional environment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High-energy fluvial deposits, such as channel-fills and -lag deposits, tend to have high T/V ratio, whereas a low T/V ratio characterises low-energy fluvial deposits, such as that of floodplain deltaic and lacustrine settings (</w:t>
      </w:r>
      <w:r>
        <w:rPr>
          <w:rStyle w:val="InternetLink"/>
          <w:color w:val="000000"/>
          <w:sz w:val="24"/>
          <w:szCs w:val="24"/>
          <w:u w:val="none"/>
        </w:rPr>
        <w:t>Lyman</w:t>
      </w:r>
      <w:r>
        <w:rPr>
          <w:color w:val="000000"/>
          <w:sz w:val="24"/>
          <w:szCs w:val="24"/>
          <w:u w:val="none"/>
        </w:rPr>
        <w:t xml:space="preserve"> </w:t>
      </w:r>
      <w:r>
        <w:rPr>
          <w:rStyle w:val="InternetLink"/>
          <w:color w:val="000000"/>
          <w:sz w:val="24"/>
          <w:szCs w:val="24"/>
          <w:u w:val="none"/>
        </w:rPr>
        <w:t>1994</w:t>
      </w:r>
      <w:r>
        <w:rPr>
          <w:color w:val="000000"/>
          <w:sz w:val="24"/>
          <w:szCs w:val="24"/>
          <w:u w:val="none"/>
        </w:rPr>
        <w:t>).</w:t>
      </w:r>
    </w:p>
    <w:p>
      <w:pPr>
        <w:pStyle w:val="TextBody"/>
        <w:rPr/>
      </w:pPr>
      <w:r>
        <w:rPr>
          <w:color w:val="000000"/>
          <w:sz w:val="24"/>
          <w:szCs w:val="24"/>
          <w:u w:val="none"/>
        </w:rPr>
        <w:t>Complementary to the hydraulic behaviour of complete, isolated faunal remains classified in the Voorhies Groups, the skeletal part representation of fragmented bones provides another indication of the assemblages degree of preservation (</w:t>
      </w:r>
      <w:r>
        <w:rPr>
          <w:rStyle w:val="InternetLink"/>
          <w:color w:val="000000"/>
          <w:sz w:val="24"/>
          <w:szCs w:val="24"/>
          <w:u w:val="none"/>
        </w:rPr>
        <w:t>Pante &amp; Blumenschine</w:t>
      </w:r>
      <w:r>
        <w:rPr>
          <w:color w:val="000000"/>
          <w:sz w:val="24"/>
          <w:szCs w:val="24"/>
          <w:u w:val="none"/>
        </w:rPr>
        <w:t xml:space="preserve"> </w:t>
      </w:r>
      <w:r>
        <w:rPr>
          <w:rStyle w:val="InternetLink"/>
          <w:color w:val="000000"/>
          <w:sz w:val="24"/>
          <w:szCs w:val="24"/>
          <w:u w:val="none"/>
        </w:rPr>
        <w:t xml:space="preserve">2010;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 2018</w:t>
      </w:r>
      <w:r>
        <w:rPr>
          <w:color w:val="000000"/>
          <w:sz w:val="24"/>
          <w:szCs w:val="24"/>
          <w:u w:val="none"/>
        </w:rPr>
        <w:t>). Vertebrae and ribs, being mostly cancellous, fragile and comparatively less dense, are more susceptible to fragmentation and transportation, even in low-energy conditions, with respect to cranial and appendicular elements, which are more dense and likely to survive in lag assemblages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 In order to integrate the Voorhies Groups, we analysed a sub-sample of 400 isolated macromammal specimens, composed of 315 bone and tooth fragments, 78 complete teeth, 1 antler, and 6 appendicular bones of juvenile or BM5 specimens.</w:t>
      </w:r>
    </w:p>
    <w:p>
      <w:pPr>
        <w:pStyle w:val="TextBody"/>
        <w:rPr>
          <w:color w:val="00000A"/>
          <w:sz w:val="20"/>
          <w:szCs w:val="20"/>
        </w:rPr>
      </w:pPr>
      <w:r>
        <w:rPr>
          <w:color w:val="000000"/>
          <w:sz w:val="24"/>
          <w:szCs w:val="24"/>
          <w:u w:val="none"/>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Reproducible research</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subset of the raw data collected for this study, necessary to reproduce the reported results, is licensed, except where otherwise specified, under the CC-BY-NC-ND-4.0 license and publicly available at the DOI: </w:t>
      </w:r>
      <w:r>
        <w:rPr>
          <w:rStyle w:val="InternetLink"/>
          <w:color w:val="000000"/>
          <w:sz w:val="24"/>
          <w:szCs w:val="24"/>
          <w:u w:val="none"/>
        </w:rPr>
        <w:t>10.5281/zenodo.1435836</w:t>
      </w:r>
      <w:r>
        <w:rPr>
          <w:color w:val="000000"/>
          <w:sz w:val="24"/>
          <w:szCs w:val="24"/>
          <w:u w:val="none"/>
        </w:rPr>
        <w:t>. The repository includes in addition the code used to process and reduce the data-set. The analyses were performed in R: a language and environment for statistical computing (</w:t>
      </w:r>
      <w:r>
        <w:rPr>
          <w:rStyle w:val="InternetLink"/>
          <w:color w:val="000000"/>
          <w:sz w:val="24"/>
          <w:szCs w:val="24"/>
          <w:u w:val="none"/>
        </w:rPr>
        <w:t>R Core</w:t>
      </w:r>
      <w:r>
        <w:rPr>
          <w:color w:val="000000"/>
          <w:sz w:val="24"/>
          <w:szCs w:val="24"/>
          <w:u w:val="none"/>
        </w:rPr>
        <w:t xml:space="preserve"> </w:t>
      </w:r>
      <w:r>
        <w:rPr>
          <w:rStyle w:val="InternetLink"/>
          <w:color w:val="000000"/>
          <w:sz w:val="24"/>
          <w:szCs w:val="24"/>
          <w:u w:val="none"/>
        </w:rPr>
        <w:t>Team</w:t>
      </w:r>
      <w:r>
        <w:rPr>
          <w:color w:val="000000"/>
          <w:sz w:val="24"/>
          <w:szCs w:val="24"/>
          <w:u w:val="none"/>
        </w:rPr>
        <w:t xml:space="preserve"> </w:t>
      </w:r>
      <w:r>
        <w:rPr>
          <w:rStyle w:val="InternetLink"/>
          <w:color w:val="000000"/>
          <w:sz w:val="24"/>
          <w:szCs w:val="24"/>
          <w:u w:val="none"/>
        </w:rPr>
        <w:t>2017</w:t>
      </w:r>
      <w:r>
        <w:rPr>
          <w:color w:val="000000"/>
          <w:sz w:val="24"/>
          <w:szCs w:val="24"/>
          <w:u w:val="none"/>
        </w:rPr>
        <w:t>); except for the wavelet analysis, performed using the PASSaGE software, version 2 (</w:t>
      </w:r>
      <w:r>
        <w:rPr>
          <w:rStyle w:val="InternetLink"/>
          <w:color w:val="000000"/>
          <w:sz w:val="24"/>
          <w:szCs w:val="24"/>
          <w:u w:val="none"/>
        </w:rPr>
        <w:t>Rosenberg &amp; Anderson</w:t>
      </w:r>
      <w:r>
        <w:rPr>
          <w:color w:val="000000"/>
          <w:sz w:val="24"/>
          <w:szCs w:val="24"/>
          <w:u w:val="none"/>
        </w:rPr>
        <w:t xml:space="preserve"> </w:t>
      </w:r>
      <w:r>
        <w:rPr>
          <w:rStyle w:val="InternetLink"/>
          <w:color w:val="000000"/>
          <w:sz w:val="24"/>
          <w:szCs w:val="24"/>
          <w:u w:val="none"/>
        </w:rPr>
        <w:t>2011</w:t>
      </w:r>
      <w:r>
        <w:rPr>
          <w:color w:val="000000"/>
          <w:sz w:val="24"/>
          <w:szCs w:val="24"/>
          <w:u w:val="none"/>
        </w:rPr>
        <w:t>). The commented R code needed to reproduce the reported analyses is released under the MIT license in the same repository. We provide as well a detailed description of the procedure used in PASSaGE.</w:t>
      </w:r>
    </w:p>
    <w:p>
      <w:pPr>
        <w:pStyle w:val="TextBody"/>
        <w:rPr>
          <w:color w:val="000000"/>
          <w:sz w:val="24"/>
          <w:szCs w:val="24"/>
          <w:u w:val="none"/>
        </w:rPr>
      </w:pPr>
      <w:r>
        <w:rPr>
          <w:color w:val="000000"/>
          <w:sz w:val="24"/>
          <w:szCs w:val="24"/>
          <w:u w:val="none"/>
        </w:rPr>
      </w:r>
    </w:p>
    <w:p>
      <w:pPr>
        <w:pStyle w:val="Heading2"/>
        <w:rPr/>
      </w:pPr>
      <w:r>
        <w:rPr/>
        <w:t>Results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basic taphonomic elements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Circular statistics were applied for the fabric analysis of basic taphonomic elements, i.e., isolated, not articulated elongated complete bone specimens or bone fragments. Table </w:t>
      </w:r>
      <w:r>
        <w:rPr>
          <w:rStyle w:val="InternetLink"/>
          <w:color w:val="000000"/>
          <w:sz w:val="24"/>
          <w:szCs w:val="24"/>
          <w:u w:val="none"/>
        </w:rPr>
        <w:t xml:space="preserve">1 </w:t>
      </w:r>
      <w:r>
        <w:rPr>
          <w:color w:val="000000"/>
          <w:sz w:val="24"/>
          <w:szCs w:val="24"/>
          <w:u w:val="none"/>
        </w:rPr>
        <w:t>summarises the results of the circular uniformity tests. The Rayleigh test, which assumes a unimodal distribution, confirmed (p-value = 0.001) the significance of the sample mean resultant length (R̄ = 0.165). The value of R̄ close to 0 indicates that the data are evenly spread around the mean direction (</w:t>
      </w:r>
      <w:r>
        <w:rPr>
          <w:color w:val="000000"/>
          <w:sz w:val="24"/>
          <w:szCs w:val="24"/>
          <w:u w:val="none"/>
        </w:rPr>
      </w:r>
      <m:oMath xmlns:m="http://schemas.openxmlformats.org/officeDocument/2006/math">
        <m:bar>
          <m:barPr>
            <m:pos m:val="top"/>
          </m:barPr>
          <m:e>
            <m:r>
              <w:rPr>
                <w:rFonts w:ascii="Cambria Math" w:hAnsi="Cambria Math"/>
              </w:rPr>
              <m:t xml:space="preserve">θ</m:t>
            </m:r>
          </m:e>
        </m:bar>
      </m:oMath>
      <w:r>
        <w:rPr>
          <w:color w:val="000000"/>
          <w:sz w:val="24"/>
          <w:szCs w:val="24"/>
          <w:u w:val="none"/>
        </w:rPr>
        <w:t>= 148, SE), with relatively high standard deviation (</w:t>
      </w:r>
      <w:r>
        <w:rPr>
          <w:color w:val="000000"/>
          <w:sz w:val="24"/>
          <w:szCs w:val="24"/>
          <w:u w:val="none"/>
        </w:rPr>
      </w:r>
      <m:oMath xmlns:m="http://schemas.openxmlformats.org/officeDocument/2006/math">
        <m:acc>
          <m:accPr>
            <m:chr m:val="^"/>
          </m:accPr>
          <m:e>
            <m:r>
              <w:rPr>
                <w:rFonts w:ascii="Cambria Math" w:hAnsi="Cambria Math"/>
              </w:rPr>
              <m:t xml:space="preserve">σ</m:t>
            </m:r>
          </m:e>
        </m:acc>
      </m:oMath>
      <w:r>
        <w:rPr>
          <w:color w:val="000000"/>
          <w:sz w:val="24"/>
          <w:szCs w:val="24"/>
          <w:u w:val="none"/>
        </w:rPr>
        <w:t xml:space="preserve">= 1.89) and angular variance (V = 48). On the other hand, the Schmidt and rose diagrams (Fig. </w:t>
      </w:r>
      <w:r>
        <w:rPr>
          <w:rStyle w:val="InternetLink"/>
          <w:color w:val="000000"/>
          <w:sz w:val="24"/>
          <w:szCs w:val="24"/>
          <w:u w:val="none"/>
        </w:rPr>
        <w:t>5A</w:t>
      </w:r>
      <w:r>
        <w:rPr>
          <w:color w:val="000000"/>
          <w:sz w:val="24"/>
          <w:szCs w:val="24"/>
          <w:u w:val="none"/>
        </w:rPr>
        <w:t xml:space="preserve">)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r>
        <w:rPr>
          <w:rStyle w:val="InternetLink"/>
          <w:color w:val="000000"/>
          <w:sz w:val="24"/>
          <w:szCs w:val="24"/>
          <w:u w:val="none"/>
        </w:rPr>
        <w:t>5A</w:t>
      </w:r>
      <w:r>
        <w:rPr>
          <w:color w:val="000000"/>
          <w:sz w:val="24"/>
          <w:szCs w:val="24"/>
          <w:u w:val="none"/>
        </w:rPr>
        <w:t>) showed a planar fabric of the sample distribution, with points plotting predominantly on the edge of the equal area hemisphere, thus indicating 0-to-low degree of dip (mean plunge = 12°; variance = 1.5°).</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In the Woodcock diagram (Fig. </w:t>
      </w:r>
      <w:r>
        <w:rPr>
          <w:rStyle w:val="InternetLink"/>
          <w:color w:val="000000"/>
          <w:sz w:val="24"/>
          <w:szCs w:val="24"/>
          <w:u w:val="none"/>
        </w:rPr>
        <w:t>5B</w:t>
      </w:r>
      <w:r>
        <w:rPr>
          <w:color w:val="000000"/>
          <w:sz w:val="24"/>
          <w:szCs w:val="24"/>
          <w:u w:val="none"/>
        </w:rPr>
        <w:t>), the C value (1.89) is higher than the critical S</w:t>
      </w:r>
      <w:r>
        <w:rPr>
          <w:color w:val="000000"/>
          <w:sz w:val="24"/>
          <w:szCs w:val="24"/>
          <w:u w:val="none"/>
          <w:vertAlign w:val="subscript"/>
        </w:rPr>
        <w:t>1</w:t>
      </w:r>
      <w:r>
        <w:rPr>
          <w:color w:val="000000"/>
          <w:sz w:val="24"/>
          <w:szCs w:val="24"/>
          <w:u w:val="none"/>
        </w:rPr>
        <w:t>/S</w:t>
      </w:r>
      <w:r>
        <w:rPr>
          <w:color w:val="000000"/>
          <w:sz w:val="24"/>
          <w:szCs w:val="24"/>
          <w:u w:val="none"/>
          <w:vertAlign w:val="subscript"/>
        </w:rPr>
        <w:t>3</w:t>
      </w:r>
      <w:r>
        <w:rPr>
          <w:color w:val="000000"/>
          <w:sz w:val="24"/>
          <w:szCs w:val="24"/>
          <w:u w:val="none"/>
        </w:rPr>
        <w:t xml:space="preserve"> test value (1.44) for N = 300 at 99% confidence level. Thus, the data sample significantly rejects the hypothesis of randomness in favour of a strong organised sample. The K value (0.11) plots the data sample close to K = 0, indicating uniaxial girdles (planar fabric).</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the taphonomic population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Geostatistics (directional variograms and variogram map), wavelet and point pattern analyses were used for detecting anisotropy at the assemblage level. Fig. </w:t>
      </w:r>
      <w:r>
        <w:rPr>
          <w:rStyle w:val="InternetLink"/>
          <w:color w:val="000000"/>
          <w:sz w:val="24"/>
          <w:szCs w:val="24"/>
          <w:u w:val="none"/>
        </w:rPr>
        <w:t>6A</w:t>
      </w:r>
      <w:r>
        <w:rPr>
          <w:color w:val="000000"/>
          <w:sz w:val="24"/>
          <w:szCs w:val="24"/>
          <w:u w:val="none"/>
        </w:rPr>
        <w:t xml:space="preserve"> shows the kernel smooth density estimation (</w:t>
      </w:r>
      <w:r>
        <w:rPr>
          <w:rFonts w:eastAsia="" w:cs="FreeSans"/>
          <w:color w:val="000000"/>
          <w:sz w:val="24"/>
          <w:szCs w:val="24"/>
          <w:u w:val="none"/>
        </w:rPr>
        <w:t>σ</w:t>
      </w:r>
      <w:r>
        <w:rPr>
          <w:color w:val="000000"/>
          <w:sz w:val="24"/>
          <w:szCs w:val="24"/>
          <w:u w:val="none"/>
        </w:rPr>
        <w:t xml:space="preserve"> = 0.17) of the sample distribution in the study area. A preliminary visual examination suggests a NW-SE oriented clustering of the assemblage, although interfered with secondary NE-SW oriented dispersion. Fig. </w:t>
      </w:r>
      <w:r>
        <w:rPr>
          <w:rStyle w:val="InternetLink"/>
          <w:color w:val="000000"/>
          <w:sz w:val="24"/>
          <w:szCs w:val="24"/>
          <w:u w:val="none"/>
        </w:rPr>
        <w:t>6B</w:t>
      </w:r>
      <w:r>
        <w:rPr>
          <w:color w:val="000000"/>
          <w:sz w:val="24"/>
          <w:szCs w:val="24"/>
          <w:u w:val="none"/>
        </w:rPr>
        <w:t xml:space="preserve">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The omnidirectional variogram (red line) indicates that at short distance lags, the semi-variances are close to zero, indicating very strong spatial structure (correlation). </w:t>
      </w:r>
      <w:r>
        <w:rPr>
          <w:strike/>
          <w:color w:val="000000"/>
          <w:sz w:val="24"/>
          <w:szCs w:val="24"/>
          <w:u w:val="none"/>
          <w:rPrChange w:id="0" w:author="Unknown Author" w:date="2018-11-12T11:54:00Z"/>
        </w:rPr>
        <w:t>With longest distance lags, the semi-variance rise to a plateau (sill) of lack of spatial correlation.</w:t>
      </w:r>
      <w:r>
        <w:rPr>
          <w:color w:val="000000"/>
          <w:sz w:val="24"/>
          <w:szCs w:val="24"/>
          <w:u w:val="none"/>
        </w:rPr>
        <w:t xml:space="preserve"> The semi-variance of the NW-SE (135°) direction is lower than in the omnidirectional variogram, </w:t>
      </w:r>
      <w:r>
        <w:rPr>
          <w:strike/>
          <w:color w:val="000000"/>
          <w:sz w:val="24"/>
          <w:szCs w:val="24"/>
          <w:u w:val="none"/>
          <w:rPrChange w:id="0" w:author="Unknown Author" w:date="2018-11-12T11:54:00Z"/>
        </w:rPr>
        <w:t xml:space="preserve">starting well before the sill, </w:t>
      </w:r>
      <w:r>
        <w:rPr>
          <w:color w:val="000000"/>
          <w:sz w:val="24"/>
          <w:szCs w:val="24"/>
          <w:u w:val="none"/>
        </w:rPr>
        <w:t xml:space="preserve">thus indicating continuity (spatial correlation) in that direction. Minor directional trends are also detected in the N-S (0°), and to a lesser extent in the NE-SW (45°) directions. This result is clearly confirmed by the diagonal striping in the variogram map (Fig. </w:t>
      </w:r>
      <w:r>
        <w:rPr>
          <w:rStyle w:val="InternetLink"/>
          <w:color w:val="000000"/>
          <w:sz w:val="24"/>
          <w:szCs w:val="24"/>
          <w:u w:val="none"/>
        </w:rPr>
        <w:t>6C</w:t>
      </w:r>
      <w:r>
        <w:rPr>
          <w:color w:val="000000"/>
          <w:sz w:val="24"/>
          <w:szCs w:val="24"/>
          <w:u w:val="none"/>
        </w:rPr>
        <w:t>). The map shows a major ellipse oriented NW-SE, with minor parallel structures.</w:t>
      </w:r>
    </w:p>
    <w:p>
      <w:pPr>
        <w:pStyle w:val="TextBody"/>
        <w:rPr/>
      </w:pPr>
      <w:r>
        <w:rPr>
          <w:color w:val="000000"/>
          <w:sz w:val="24"/>
          <w:szCs w:val="24"/>
          <w:u w:val="none"/>
        </w:rPr>
        <w:t xml:space="preserve">As for the wavelet analysis, Fig. </w:t>
      </w:r>
      <w:r>
        <w:rPr>
          <w:rStyle w:val="InternetLink"/>
          <w:color w:val="000000"/>
          <w:sz w:val="24"/>
          <w:szCs w:val="24"/>
          <w:u w:val="none"/>
        </w:rPr>
        <w:t xml:space="preserve">7 </w:t>
      </w:r>
      <w:r>
        <w:rPr>
          <w:color w:val="000000"/>
          <w:sz w:val="24"/>
          <w:szCs w:val="24"/>
          <w:u w:val="none"/>
        </w:rPr>
        <w:t>plots the variance as function of the direction, ranging anti-clockwise from 0° (E) to 180° (W). A major peak is evident at 135° (NW)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TextBody"/>
        <w:rPr/>
      </w:pPr>
      <w:r>
        <w:rPr>
          <w:color w:val="000000"/>
          <w:sz w:val="24"/>
          <w:szCs w:val="24"/>
          <w:u w:val="none"/>
        </w:rPr>
        <w:t xml:space="preserve">Fig. </w:t>
      </w:r>
      <w:r>
        <w:rPr>
          <w:rStyle w:val="InternetLink"/>
          <w:color w:val="000000"/>
          <w:sz w:val="24"/>
          <w:szCs w:val="24"/>
          <w:u w:val="none"/>
        </w:rPr>
        <w:t xml:space="preserve">8 </w:t>
      </w:r>
      <w:r>
        <w:rPr>
          <w:color w:val="000000"/>
          <w:sz w:val="24"/>
          <w:szCs w:val="24"/>
          <w:u w:val="none"/>
        </w:rPr>
        <w:t>shows the results of our point pattern analysis and specifically the point pair distribution function 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for a range of distances </w:t>
      </w:r>
      <w:r>
        <w:rPr>
          <w:i/>
          <w:iCs/>
          <w:color w:val="000000"/>
          <w:sz w:val="24"/>
          <w:szCs w:val="24"/>
          <w:u w:val="none"/>
        </w:rPr>
        <w:t>r1</w:t>
      </w:r>
      <w:r>
        <w:rPr>
          <w:color w:val="000000"/>
          <w:sz w:val="24"/>
          <w:szCs w:val="24"/>
          <w:u w:val="none"/>
        </w:rPr>
        <w:t xml:space="preserve"> = 0.01 m and 0.25 &lt; </w:t>
      </w:r>
      <w:r>
        <w:rPr>
          <w:i/>
          <w:iCs/>
          <w:color w:val="000000"/>
          <w:sz w:val="24"/>
          <w:szCs w:val="24"/>
          <w:u w:val="none"/>
        </w:rPr>
        <w:t>r2</w:t>
      </w:r>
      <w:r>
        <w:rPr>
          <w:color w:val="000000"/>
          <w:sz w:val="24"/>
          <w:szCs w:val="24"/>
          <w:u w:val="none"/>
        </w:rPr>
        <w:t xml:space="preserve"> &lt; 1.5 m. The plot illustrates the multiscale variation of anisotropy, from a uniform, isotropic pattern (for </w:t>
      </w:r>
      <w:r>
        <w:rPr>
          <w:i/>
          <w:iCs/>
          <w:color w:val="000000"/>
          <w:sz w:val="24"/>
          <w:szCs w:val="24"/>
          <w:u w:val="none"/>
        </w:rPr>
        <w:t>r2</w:t>
      </w:r>
      <w:r>
        <w:rPr>
          <w:color w:val="000000"/>
          <w:sz w:val="24"/>
          <w:szCs w:val="24"/>
          <w:u w:val="none"/>
        </w:rPr>
        <w:t xml:space="preserve"> = 0.25 m), to increased anisotropy in the NW-SE direction. The maximum anisotropy is observed for </w:t>
      </w:r>
      <w:r>
        <w:rPr>
          <w:i/>
          <w:iCs/>
          <w:color w:val="000000"/>
          <w:sz w:val="24"/>
          <w:szCs w:val="24"/>
          <w:u w:val="none"/>
        </w:rPr>
        <w:t>r2</w:t>
      </w:r>
      <w:r>
        <w:rPr>
          <w:color w:val="000000"/>
          <w:sz w:val="24"/>
          <w:szCs w:val="24"/>
          <w:u w:val="none"/>
        </w:rPr>
        <w:t xml:space="preserve"> = 1 m, as elements at a maximum distance of 1 m show the strongest directional pattern. With increased distances of </w:t>
      </w:r>
      <w:r>
        <w:rPr>
          <w:i/>
          <w:iCs/>
          <w:color w:val="000000"/>
          <w:sz w:val="24"/>
          <w:szCs w:val="24"/>
          <w:u w:val="none"/>
        </w:rPr>
        <w:t>r2</w:t>
      </w:r>
      <w:r>
        <w:rPr>
          <w:color w:val="000000"/>
          <w:sz w:val="24"/>
          <w:szCs w:val="24"/>
          <w:u w:val="none"/>
        </w:rPr>
        <w:t xml:space="preserve"> &gt; 1 m, the rose diagrams suggest the addition of a second orthogonal NE-SW directional trend, which reflects the parallel alternation of NW-SE bands in the assemblage distribution.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w:t>
      </w:r>
    </w:p>
    <w:p>
      <w:pPr>
        <w:pStyle w:val="TextBody"/>
        <w:rPr/>
      </w:pPr>
      <w:r>
        <w:rPr>
          <w:color w:val="000000"/>
          <w:sz w:val="24"/>
          <w:szCs w:val="24"/>
          <w:u w:val="none"/>
        </w:rPr>
        <w:t xml:space="preserve">In Fig. </w:t>
      </w:r>
      <w:r>
        <w:rPr>
          <w:rStyle w:val="InternetLink"/>
          <w:color w:val="000000"/>
          <w:sz w:val="24"/>
          <w:szCs w:val="24"/>
          <w:u w:val="none"/>
        </w:rPr>
        <w:t>9A</w:t>
      </w:r>
      <w:r>
        <w:rPr>
          <w:color w:val="000000"/>
          <w:sz w:val="24"/>
          <w:szCs w:val="24"/>
          <w:u w:val="none"/>
        </w:rPr>
        <w:t xml:space="preserve">, the AMS of the whole sample set (n = 18) is investigated. The equal-area projection of the three susceptibility axes K1-K3 (left-hand side of Fig. </w:t>
      </w:r>
      <w:r>
        <w:rPr>
          <w:rStyle w:val="InternetLink"/>
          <w:color w:val="000000"/>
          <w:sz w:val="24"/>
          <w:szCs w:val="24"/>
          <w:u w:val="none"/>
        </w:rPr>
        <w:t>9A</w:t>
      </w:r>
      <w:r>
        <w:rPr>
          <w:color w:val="000000"/>
          <w:sz w:val="24"/>
          <w:szCs w:val="24"/>
          <w:u w:val="none"/>
        </w:rPr>
        <w:t xml:space="preserve">) indicates high variability of the axes orientation, with confidence angles of the K1 and K2 mean directions largely overlapping. This result suggests no preferential orientation of the axes. However, the Flinn and Jelinek plots (right-hand side of Fig. </w:t>
      </w:r>
      <w:r>
        <w:rPr>
          <w:rStyle w:val="InternetLink"/>
          <w:color w:val="000000"/>
          <w:sz w:val="24"/>
          <w:szCs w:val="24"/>
          <w:u w:val="none"/>
        </w:rPr>
        <w:t>9A</w:t>
      </w:r>
      <w:r>
        <w:rPr>
          <w:color w:val="000000"/>
          <w:sz w:val="24"/>
          <w:szCs w:val="24"/>
          <w:u w:val="none"/>
        </w:rPr>
        <w:t xml:space="preserve">)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r>
        <w:rPr>
          <w:rStyle w:val="InternetLink"/>
          <w:color w:val="000000"/>
          <w:sz w:val="24"/>
          <w:szCs w:val="24"/>
          <w:u w:val="none"/>
        </w:rPr>
        <w:t>9B</w:t>
      </w:r>
      <w:r>
        <w:rPr>
          <w:color w:val="000000"/>
          <w:sz w:val="24"/>
          <w:szCs w:val="24"/>
          <w:u w:val="none"/>
        </w:rPr>
        <w:t>,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was conducted on a selection of 5 samples with K3 imbrication angles less than 20°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 xml:space="preserve">1993; Liu </w:t>
      </w:r>
      <w:r>
        <w:rPr>
          <w:rStyle w:val="InternetLink"/>
          <w:b w:val="false"/>
          <w:i/>
          <w:color w:val="000000"/>
          <w:sz w:val="24"/>
          <w:szCs w:val="24"/>
          <w:u w:val="none"/>
        </w:rPr>
        <w:t>et al.</w:t>
      </w:r>
      <w:r>
        <w:rPr>
          <w:rStyle w:val="InternetLink"/>
          <w:color w:val="000000"/>
          <w:sz w:val="24"/>
          <w:szCs w:val="24"/>
          <w:u w:val="none"/>
        </w:rPr>
        <w:t xml:space="preserve"> 2001; 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In Fig. </w:t>
      </w:r>
      <w:r>
        <w:rPr>
          <w:rStyle w:val="InternetLink"/>
          <w:color w:val="000000"/>
          <w:sz w:val="24"/>
          <w:szCs w:val="24"/>
          <w:u w:val="none"/>
        </w:rPr>
        <w:t>9C</w:t>
      </w:r>
      <w:r>
        <w:rPr>
          <w:color w:val="000000"/>
          <w:sz w:val="24"/>
          <w:szCs w:val="24"/>
          <w:u w:val="none"/>
        </w:rPr>
        <w:t>, the equal-area projection indicates again a NW-SE orientation of the maximum anisotropy axis K1. Despite the small sample size, the AMS analysis suggests a weak anisotropy of magnetic sedimentary grains along a NW-SE direction.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Fig. </w:t>
      </w:r>
      <w:r>
        <w:rPr>
          <w:rStyle w:val="InternetLink"/>
          <w:color w:val="000000"/>
          <w:sz w:val="24"/>
          <w:szCs w:val="24"/>
          <w:u w:val="none"/>
        </w:rPr>
        <w:t>10A</w:t>
      </w:r>
      <w:r>
        <w:rPr>
          <w:color w:val="000000"/>
          <w:sz w:val="24"/>
          <w:szCs w:val="24"/>
          <w:u w:val="none"/>
        </w:rPr>
        <w:t xml:space="preserve">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w:t>
      </w:r>
      <w:r>
        <w:rPr>
          <w:i/>
          <w:iCs/>
          <w:color w:val="000000"/>
          <w:sz w:val="24"/>
          <w:szCs w:val="24"/>
          <w:u w:val="none"/>
        </w:rPr>
        <w:t>Stephanorhinus</w:t>
      </w:r>
      <w:r>
        <w:rPr>
          <w:color w:val="000000"/>
          <w:sz w:val="24"/>
          <w:szCs w:val="24"/>
          <w:u w:val="none"/>
        </w:rPr>
        <w:t xml:space="preserve"> sp., and to a less extent, of carnivores, such as </w:t>
      </w:r>
      <w:r>
        <w:rPr>
          <w:i/>
          <w:iCs/>
          <w:color w:val="000000"/>
          <w:sz w:val="24"/>
          <w:szCs w:val="24"/>
          <w:u w:val="none"/>
        </w:rPr>
        <w:t>Canis etruscus</w:t>
      </w:r>
      <w:r>
        <w:rPr>
          <w:color w:val="000000"/>
          <w:sz w:val="24"/>
          <w:szCs w:val="24"/>
          <w:u w:val="none"/>
        </w:rPr>
        <w:t xml:space="preserve"> and </w:t>
      </w:r>
      <w:r>
        <w:rPr>
          <w:i/>
          <w:iCs/>
          <w:color w:val="000000"/>
          <w:sz w:val="24"/>
          <w:szCs w:val="24"/>
          <w:u w:val="none"/>
        </w:rPr>
        <w:t>Ursus etruscus</w:t>
      </w:r>
      <w:r>
        <w:rPr>
          <w:color w:val="000000"/>
          <w:sz w:val="24"/>
          <w:szCs w:val="24"/>
          <w:u w:val="none"/>
        </w:rPr>
        <w:t>.</w:t>
      </w:r>
    </w:p>
    <w:p>
      <w:pPr>
        <w:pStyle w:val="TextBody"/>
        <w:rPr/>
      </w:pPr>
      <w:r>
        <w:rPr>
          <w:color w:val="000000"/>
          <w:sz w:val="24"/>
          <w:szCs w:val="24"/>
          <w:u w:val="none"/>
        </w:rPr>
        <w:t xml:space="preserve">The distribution of the Voorhies Groups plotted by body mass classes is shown in Fig. </w:t>
      </w:r>
      <w:r>
        <w:rPr>
          <w:rStyle w:val="InternetLink"/>
          <w:color w:val="000000"/>
          <w:sz w:val="24"/>
          <w:szCs w:val="24"/>
          <w:u w:val="none"/>
        </w:rPr>
        <w:t>10B</w:t>
      </w:r>
      <w:r>
        <w:rPr>
          <w:color w:val="000000"/>
          <w:sz w:val="24"/>
          <w:szCs w:val="24"/>
          <w:u w:val="none"/>
        </w:rPr>
        <w:t xml:space="preserve">. BM1 is so far not present in the TSR assemblage, while BM2 includes the </w:t>
      </w:r>
      <w:r>
        <w:rPr>
          <w:i/>
          <w:iCs/>
          <w:color w:val="000000"/>
          <w:sz w:val="24"/>
          <w:szCs w:val="24"/>
          <w:u w:val="none"/>
        </w:rPr>
        <w:t>C. etruscus</w:t>
      </w:r>
      <w:r>
        <w:rPr>
          <w:color w:val="000000"/>
          <w:sz w:val="24"/>
          <w:szCs w:val="24"/>
          <w:u w:val="none"/>
        </w:rPr>
        <w:t xml:space="preserve">, BM3 includes the medium-sized Cervidae and </w:t>
      </w:r>
      <w:r>
        <w:rPr>
          <w:i/>
          <w:iCs/>
          <w:color w:val="000000"/>
          <w:sz w:val="24"/>
          <w:szCs w:val="24"/>
          <w:u w:val="none"/>
        </w:rPr>
        <w:t>Ursus etruscus</w:t>
      </w:r>
      <w:r>
        <w:rPr>
          <w:color w:val="000000"/>
          <w:sz w:val="24"/>
          <w:szCs w:val="24"/>
          <w:u w:val="none"/>
        </w:rPr>
        <w:t xml:space="preserve">, BM4 the medium- and large-sized </w:t>
      </w:r>
      <w:r>
        <w:rPr>
          <w:i/>
          <w:iCs/>
          <w:color w:val="000000"/>
          <w:sz w:val="24"/>
          <w:szCs w:val="24"/>
          <w:u w:val="none"/>
        </w:rPr>
        <w:t>Equus</w:t>
      </w:r>
      <w:r>
        <w:rPr>
          <w:color w:val="000000"/>
          <w:sz w:val="24"/>
          <w:szCs w:val="24"/>
          <w:u w:val="none"/>
        </w:rPr>
        <w:t xml:space="preserve"> sp., </w:t>
      </w:r>
      <w:r>
        <w:rPr>
          <w:i/>
          <w:iCs/>
          <w:color w:val="000000"/>
          <w:sz w:val="24"/>
          <w:szCs w:val="24"/>
          <w:u w:val="none"/>
        </w:rPr>
        <w:t>Bison</w:t>
      </w:r>
      <w:r>
        <w:rPr>
          <w:color w:val="000000"/>
          <w:sz w:val="24"/>
          <w:szCs w:val="24"/>
          <w:u w:val="none"/>
        </w:rPr>
        <w:t xml:space="preserve"> sp. and the large-sized cervid </w:t>
      </w:r>
      <w:r>
        <w:rPr>
          <w:i/>
          <w:iCs/>
          <w:color w:val="000000"/>
          <w:sz w:val="24"/>
          <w:szCs w:val="24"/>
          <w:u w:val="none"/>
        </w:rPr>
        <w:t>Praemegaceros</w:t>
      </w:r>
      <w:r>
        <w:rPr>
          <w:color w:val="000000"/>
          <w:sz w:val="24"/>
          <w:szCs w:val="24"/>
          <w:u w:val="none"/>
        </w:rPr>
        <w:t xml:space="preserve"> sp. Notably, the Voorhies Group III is represented in Fig. </w:t>
      </w:r>
      <w:r>
        <w:rPr>
          <w:rStyle w:val="InternetLink"/>
          <w:color w:val="000000"/>
          <w:sz w:val="24"/>
          <w:szCs w:val="24"/>
          <w:u w:val="none"/>
        </w:rPr>
        <w:t>10B</w:t>
      </w:r>
      <w:r>
        <w:rPr>
          <w:color w:val="000000"/>
          <w:sz w:val="24"/>
          <w:szCs w:val="24"/>
          <w:u w:val="none"/>
        </w:rPr>
        <w:t xml:space="preserve"> only by the crania of the carnivores </w:t>
      </w:r>
      <w:r>
        <w:rPr>
          <w:i/>
          <w:iCs/>
          <w:color w:val="000000"/>
          <w:sz w:val="24"/>
          <w:szCs w:val="24"/>
          <w:u w:val="none"/>
        </w:rPr>
        <w:t>Canis</w:t>
      </w:r>
      <w:r>
        <w:rPr>
          <w:color w:val="000000"/>
          <w:sz w:val="24"/>
          <w:szCs w:val="24"/>
          <w:u w:val="none"/>
        </w:rPr>
        <w:t xml:space="preserve"> and </w:t>
      </w:r>
      <w:r>
        <w:rPr>
          <w:i/>
          <w:iCs/>
          <w:color w:val="000000"/>
          <w:sz w:val="24"/>
          <w:szCs w:val="24"/>
          <w:u w:val="none"/>
        </w:rPr>
        <w:t>Ursus</w:t>
      </w:r>
      <w:r>
        <w:rPr>
          <w:color w:val="000000"/>
          <w:sz w:val="24"/>
          <w:szCs w:val="24"/>
          <w:u w:val="none"/>
        </w:rPr>
        <w:t xml:space="preserve">. Moreover, the fossil record of </w:t>
      </w:r>
      <w:r>
        <w:rPr>
          <w:i/>
          <w:iCs/>
          <w:color w:val="000000"/>
          <w:sz w:val="24"/>
          <w:szCs w:val="24"/>
          <w:u w:val="none"/>
        </w:rPr>
        <w:t>U. etruscus</w:t>
      </w:r>
      <w:r>
        <w:rPr>
          <w:color w:val="000000"/>
          <w:sz w:val="24"/>
          <w:szCs w:val="24"/>
          <w:u w:val="none"/>
        </w:rPr>
        <w:t xml:space="preserve">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TextBody"/>
        <w:rPr/>
      </w:pPr>
      <w:r>
        <w:rPr>
          <w:color w:val="000000"/>
          <w:sz w:val="24"/>
          <w:szCs w:val="24"/>
          <w:u w:val="none"/>
        </w:rPr>
        <w:t xml:space="preserve">Fig. </w:t>
      </w:r>
      <w:r>
        <w:rPr>
          <w:rStyle w:val="InternetLink"/>
          <w:color w:val="000000"/>
          <w:sz w:val="24"/>
          <w:szCs w:val="24"/>
          <w:u w:val="none"/>
        </w:rPr>
        <w:t>10C</w:t>
      </w:r>
      <w:r>
        <w:rPr>
          <w:color w:val="000000"/>
          <w:sz w:val="24"/>
          <w:szCs w:val="24"/>
          <w:u w:val="none"/>
        </w:rPr>
        <w:t xml:space="preserve">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TextBody"/>
        <w:rPr/>
      </w:pPr>
      <w:r>
        <w:rPr>
          <w:color w:val="000000"/>
          <w:sz w:val="24"/>
          <w:szCs w:val="24"/>
          <w:u w:val="none"/>
        </w:rPr>
        <w:t xml:space="preserve">Accordingly, the prominent presence of appendicular skeletal elements over axial is also showed in the distribution of articulated specimens (Fig. </w:t>
      </w:r>
      <w:r>
        <w:rPr>
          <w:rStyle w:val="InternetLink"/>
          <w:color w:val="000000"/>
          <w:sz w:val="24"/>
          <w:szCs w:val="24"/>
          <w:u w:val="none"/>
        </w:rPr>
        <w:t>10D</w:t>
      </w:r>
      <w:r>
        <w:rPr>
          <w:color w:val="000000"/>
          <w:sz w:val="24"/>
          <w:szCs w:val="24"/>
          <w:u w:val="none"/>
        </w:rPr>
        <w:t xml:space="preserve">),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r>
        <w:rPr>
          <w:rStyle w:val="InternetLink"/>
          <w:color w:val="000000"/>
          <w:sz w:val="24"/>
          <w:szCs w:val="24"/>
          <w:u w:val="none"/>
        </w:rPr>
        <w:t>2E</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Micromorphology</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TVB-Z 1 block (Fig. </w:t>
      </w:r>
      <w:r>
        <w:rPr>
          <w:rStyle w:val="InternetLink"/>
          <w:color w:val="000000"/>
          <w:sz w:val="24"/>
          <w:szCs w:val="24"/>
          <w:u w:val="none"/>
        </w:rPr>
        <w:t>3</w:t>
      </w:r>
      <w:r>
        <w:rPr>
          <w:color w:val="000000"/>
          <w:sz w:val="24"/>
          <w:szCs w:val="24"/>
          <w:u w:val="none"/>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r>
        <w:rPr>
          <w:rStyle w:val="InternetLink"/>
          <w:color w:val="000000"/>
          <w:sz w:val="24"/>
          <w:szCs w:val="24"/>
          <w:u w:val="none"/>
        </w:rPr>
        <w:t>11A</w:t>
      </w:r>
      <w:r>
        <w:rPr>
          <w:color w:val="000000"/>
          <w:sz w:val="24"/>
          <w:szCs w:val="24"/>
          <w:u w:val="none"/>
        </w:rPr>
        <w:t xml:space="preserve">). This includes clay infilling pore spaces (Fig. </w:t>
      </w:r>
      <w:r>
        <w:rPr>
          <w:rStyle w:val="InternetLink"/>
          <w:color w:val="000000"/>
          <w:sz w:val="24"/>
          <w:szCs w:val="24"/>
          <w:u w:val="none"/>
        </w:rPr>
        <w:t>11A</w:t>
      </w:r>
      <w:r>
        <w:rPr>
          <w:color w:val="000000"/>
          <w:sz w:val="24"/>
          <w:szCs w:val="24"/>
          <w:u w:val="none"/>
        </w:rPr>
        <w:t xml:space="preserve">) and suggests either flow velocity fluctuations or multiple waning depositional events. Birefringent illuvial clay coatings are also present along some voids (Fig. </w:t>
      </w:r>
      <w:r>
        <w:rPr>
          <w:rStyle w:val="InternetLink"/>
          <w:color w:val="000000"/>
          <w:sz w:val="24"/>
          <w:szCs w:val="24"/>
          <w:u w:val="none"/>
        </w:rPr>
        <w:t>11B</w:t>
      </w:r>
      <w:r>
        <w:rPr>
          <w:color w:val="000000"/>
          <w:sz w:val="24"/>
          <w:szCs w:val="24"/>
          <w:u w:val="none"/>
        </w:rPr>
        <w:t>), thus indicating incipient pedogenesis, likely due to temporary subaereal exposure (</w:t>
      </w:r>
      <w:r>
        <w:rPr>
          <w:rStyle w:val="InternetLink"/>
          <w:color w:val="000000"/>
          <w:sz w:val="24"/>
          <w:szCs w:val="24"/>
          <w:u w:val="none"/>
        </w:rPr>
        <w:t xml:space="preserve">Kühn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w:t>
      </w:r>
    </w:p>
    <w:p>
      <w:pPr>
        <w:pStyle w:val="TextBody"/>
        <w:rPr/>
      </w:pPr>
      <w:r>
        <w:rPr>
          <w:color w:val="000000"/>
          <w:sz w:val="24"/>
          <w:szCs w:val="24"/>
          <w:u w:val="none"/>
        </w:rPr>
        <w:t xml:space="preserve">Most of the thickness of the TVB-Z 2 block (Fig. </w:t>
      </w:r>
      <w:r>
        <w:rPr>
          <w:rStyle w:val="InternetLink"/>
          <w:color w:val="000000"/>
          <w:sz w:val="24"/>
          <w:szCs w:val="24"/>
          <w:u w:val="none"/>
        </w:rPr>
        <w:t>3</w:t>
      </w:r>
      <w:r>
        <w:rPr>
          <w:color w:val="000000"/>
          <w:sz w:val="24"/>
          <w:szCs w:val="24"/>
          <w:u w:val="none"/>
        </w:rPr>
        <w:t xml:space="preserve">) displays similar characteristics to the TVB-Z 1 block, except for the presence of rolled soil clasts (pedorelicts; Fig. </w:t>
      </w:r>
      <w:r>
        <w:rPr>
          <w:rStyle w:val="InternetLink"/>
          <w:color w:val="000000"/>
          <w:sz w:val="24"/>
          <w:szCs w:val="24"/>
          <w:u w:val="none"/>
        </w:rPr>
        <w:t>11C</w:t>
      </w:r>
      <w:r>
        <w:rPr>
          <w:color w:val="000000"/>
          <w:sz w:val="24"/>
          <w:szCs w:val="24"/>
          <w:u w:val="none"/>
        </w:rPr>
        <w:t>), likely eroded from nearby locations (</w:t>
      </w:r>
      <w:r>
        <w:rPr>
          <w:rStyle w:val="InternetLink"/>
          <w:color w:val="000000"/>
          <w:sz w:val="24"/>
          <w:szCs w:val="24"/>
          <w:u w:val="none"/>
        </w:rPr>
        <w:t xml:space="preserve">Cremaschi </w:t>
      </w:r>
      <w:r>
        <w:rPr>
          <w:rStyle w:val="InternetLink"/>
          <w:b w:val="false"/>
          <w:i/>
          <w:color w:val="000000"/>
          <w:sz w:val="24"/>
          <w:szCs w:val="24"/>
          <w:u w:val="none"/>
        </w:rPr>
        <w:t>et al.</w:t>
      </w:r>
      <w:r>
        <w:rPr>
          <w:color w:val="000000"/>
          <w:sz w:val="24"/>
          <w:szCs w:val="24"/>
          <w:u w:val="none"/>
        </w:rPr>
        <w:t xml:space="preserve"> i</w:t>
      </w:r>
      <w:r>
        <w:rPr>
          <w:rStyle w:val="InternetLink"/>
          <w:color w:val="000000"/>
          <w:sz w:val="24"/>
          <w:szCs w:val="24"/>
          <w:u w:val="none"/>
        </w:rPr>
        <w:t>n press</w:t>
      </w:r>
      <w:r>
        <w:rPr>
          <w:color w:val="000000"/>
          <w:sz w:val="24"/>
          <w:szCs w:val="24"/>
          <w:u w:val="none"/>
        </w:rPr>
        <w:t xml:space="preserve">). Conversely the uppermost part of the sample (Fig. </w:t>
      </w:r>
      <w:r>
        <w:rPr>
          <w:rStyle w:val="InternetLink"/>
          <w:color w:val="000000"/>
          <w:sz w:val="24"/>
          <w:szCs w:val="24"/>
          <w:u w:val="none"/>
        </w:rPr>
        <w:t>11D</w:t>
      </w:r>
      <w:r>
        <w:rPr>
          <w:color w:val="000000"/>
          <w:sz w:val="24"/>
          <w:szCs w:val="24"/>
          <w:u w:val="none"/>
        </w:rPr>
        <w:t>) displays moderate clay illuviation along voids, sparse voids most likely related to bioturbation and impregnating redoximorphic features (</w:t>
      </w:r>
      <w:r>
        <w:rPr>
          <w:rStyle w:val="InternetLink"/>
          <w:color w:val="000000"/>
          <w:sz w:val="24"/>
          <w:szCs w:val="24"/>
          <w:u w:val="none"/>
        </w:rPr>
        <w:t xml:space="preserve">Lindbo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TextBody"/>
        <w:rPr>
          <w:color w:val="000000"/>
          <w:sz w:val="24"/>
          <w:szCs w:val="24"/>
          <w:u w:val="none"/>
        </w:rPr>
      </w:pPr>
      <w:r>
        <w:rPr>
          <w:color w:val="000000"/>
          <w:sz w:val="24"/>
          <w:szCs w:val="24"/>
          <w:u w:val="none"/>
        </w:rPr>
      </w:r>
    </w:p>
    <w:p>
      <w:pPr>
        <w:pStyle w:val="Heading2"/>
        <w:rPr/>
      </w:pPr>
      <w:r>
        <w:rPr/>
        <w:t>Discussion</w:t>
      </w:r>
    </w:p>
    <w:p>
      <w:pPr>
        <w:pStyle w:val="TextBody"/>
        <w:rPr>
          <w:color w:val="000000"/>
          <w:sz w:val="24"/>
          <w:szCs w:val="24"/>
          <w:u w:val="none"/>
        </w:rPr>
      </w:pPr>
      <w:r>
        <w:rPr>
          <w:color w:val="000000"/>
          <w:sz w:val="24"/>
          <w:szCs w:val="24"/>
          <w:u w:val="none"/>
        </w:rPr>
      </w:r>
    </w:p>
    <w:p>
      <w:pPr>
        <w:pStyle w:val="TextBody"/>
        <w:rPr/>
      </w:pPr>
      <w:r>
        <w:rPr>
          <w:strike/>
          <w:color w:val="000000"/>
          <w:sz w:val="24"/>
          <w:szCs w:val="24"/>
          <w:u w:val="none"/>
          <w:rPrChange w:id="0" w:author="Unknown Author" w:date="2018-11-12T14:41:00Z"/>
        </w:rPr>
        <w:t>Spatial taphonomy has recently emerged as a new methodological framework complement to the traditional taphonomic approach (</w:t>
      </w:r>
      <w:r>
        <w:rPr>
          <w:rStyle w:val="InternetLink"/>
          <w:strike/>
          <w:color w:val="000000"/>
          <w:sz w:val="24"/>
          <w:szCs w:val="24"/>
          <w:u w:val="none"/>
          <w:rPrChange w:id="0" w:author="Unknown Author" w:date="2018-11-12T14:41:00Z"/>
        </w:rPr>
        <w:t xml:space="preserve">Domínguez-Rodrigo </w:t>
      </w:r>
      <w:r>
        <w:rPr>
          <w:rStyle w:val="InternetLink"/>
          <w:b w:val="false"/>
          <w:i/>
          <w:strike/>
          <w:color w:val="000000"/>
          <w:sz w:val="24"/>
          <w:szCs w:val="24"/>
          <w:u w:val="none"/>
          <w:rPrChange w:id="0" w:author="Unknown Author" w:date="2018-11-12T14:41:00Z"/>
        </w:rPr>
        <w:t>et al.</w:t>
      </w:r>
      <w:r>
        <w:rPr>
          <w:strike/>
          <w:color w:val="000000"/>
          <w:sz w:val="24"/>
          <w:szCs w:val="24"/>
          <w:u w:val="none"/>
          <w:rPrChange w:id="0" w:author="Unknown Author" w:date="2018-11-12T14:41:00Z"/>
        </w:rPr>
        <w:t xml:space="preserve"> </w:t>
      </w:r>
      <w:r>
        <w:rPr>
          <w:rStyle w:val="InternetLink"/>
          <w:strike/>
          <w:color w:val="000000"/>
          <w:sz w:val="24"/>
          <w:szCs w:val="24"/>
          <w:u w:val="none"/>
          <w:rPrChange w:id="0" w:author="Unknown Author" w:date="2018-11-12T14:41:00Z"/>
        </w:rPr>
        <w:t>2018</w:t>
      </w:r>
      <w:r>
        <w:rPr>
          <w:strike/>
          <w:color w:val="000000"/>
          <w:sz w:val="24"/>
          <w:szCs w:val="24"/>
          <w:u w:val="none"/>
          <w:rPrChange w:id="0" w:author="Unknown Author" w:date="2018-11-12T14:41:00Z"/>
        </w:rPr>
        <w:t xml:space="preserve">). </w:t>
      </w:r>
      <w:r>
        <w:rPr>
          <w:color w:val="000000"/>
          <w:sz w:val="24"/>
          <w:szCs w:val="24"/>
          <w:u w:val="none"/>
        </w:rPr>
        <w:t>By using spatial statistical methods, spatial taphonomy aims to investigate the multiscale and multilevel spatial properties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Indeed, taphonomic alteration processes work simultaneously, at different scales, on entities of different level of organisation</w:t>
      </w:r>
      <w:r>
        <w:rPr>
          <w:strike/>
          <w:color w:val="000000"/>
          <w:sz w:val="24"/>
          <w:szCs w:val="24"/>
          <w:u w:val="none"/>
          <w:rPrChange w:id="0" w:author="Unknown Author" w:date="2018-11-12T14:42:00Z"/>
        </w:rPr>
        <w:t>, from the basic taphonomic elements (bone specimens), to higher level taphonomic groups (taphons) or populations (assemblages)</w:t>
      </w:r>
      <w:r>
        <w:rPr>
          <w:color w:val="000000"/>
          <w:sz w:val="24"/>
          <w:szCs w:val="24"/>
          <w:u w:val="none"/>
        </w:rPr>
        <w:t xml:space="preserve">. For example, dispersion processes of </w:t>
      </w:r>
      <w:ins w:id="62" w:author="Unknown Author" w:date="2018-11-12T14:43:00Z">
        <w:r>
          <w:rPr>
            <w:color w:val="000000"/>
            <w:sz w:val="24"/>
            <w:szCs w:val="24"/>
            <w:u w:val="none"/>
          </w:rPr>
          <w:t xml:space="preserve">basic </w:t>
        </w:r>
      </w:ins>
      <w:r>
        <w:rPr>
          <w:color w:val="000000"/>
          <w:sz w:val="24"/>
          <w:szCs w:val="24"/>
          <w:u w:val="none"/>
        </w:rPr>
        <w:t xml:space="preserve">taphonomic elements </w:t>
      </w:r>
      <w:ins w:id="63" w:author="Unknown Author" w:date="2018-11-12T14:43:00Z">
        <w:r>
          <w:rPr>
            <w:color w:val="000000"/>
            <w:sz w:val="24"/>
            <w:szCs w:val="24"/>
            <w:u w:val="none"/>
          </w:rPr>
          <w:t xml:space="preserve">(bone specimens) </w:t>
        </w:r>
      </w:ins>
      <w:r>
        <w:rPr>
          <w:color w:val="000000"/>
          <w:sz w:val="24"/>
          <w:szCs w:val="24"/>
          <w:u w:val="none"/>
        </w:rPr>
        <w:t xml:space="preserve">may modify their spatial location, orientation and removal degree. At the same time, dispersion of taphonomic elements may also cause changes in the density, spatial distribution and representatives of elements of </w:t>
      </w:r>
      <w:ins w:id="64" w:author="Unknown Author" w:date="2018-11-12T14:44:00Z">
        <w:r>
          <w:rPr>
            <w:color w:val="000000"/>
            <w:sz w:val="24"/>
            <w:szCs w:val="24"/>
            <w:u w:val="none"/>
          </w:rPr>
          <w:t>higher level taphonomic groups</w:t>
        </w:r>
      </w:ins>
      <w:del w:id="65" w:author="Unknown Author" w:date="2018-11-12T14:44:00Z">
        <w:r>
          <w:rPr>
            <w:color w:val="000000"/>
            <w:sz w:val="24"/>
            <w:szCs w:val="24"/>
            <w:u w:val="none"/>
          </w:rPr>
          <w:delText>each taphon or taphonic population</w:delText>
        </w:r>
      </w:del>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Thus, beside the traditional taphonomic approach, the results of spatial 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TextBody"/>
        <w:rPr/>
      </w:pPr>
      <w:r>
        <w:rPr>
          <w:strike/>
          <w:color w:val="000000"/>
          <w:sz w:val="24"/>
          <w:szCs w:val="24"/>
          <w:u w:val="none"/>
          <w:rPrChange w:id="0" w:author="Unknown Author" w:date="2018-11-12T14:48:00Z"/>
        </w:rPr>
        <w:t>In this regard, this study offers an initial contribution to the development of a so far non-existent referential framework for the spatial taphonomic interpretation of palaeontological or archaeological assemblages (</w:t>
      </w:r>
      <w:r>
        <w:rPr>
          <w:rStyle w:val="InternetLink"/>
          <w:strike/>
          <w:color w:val="000000"/>
          <w:sz w:val="24"/>
          <w:szCs w:val="24"/>
          <w:u w:val="none"/>
          <w:rPrChange w:id="0" w:author="Unknown Author" w:date="2018-11-12T14:48:00Z"/>
        </w:rPr>
        <w:t xml:space="preserve">Domínguez-Rodrigo </w:t>
      </w:r>
      <w:r>
        <w:rPr>
          <w:rStyle w:val="InternetLink"/>
          <w:b w:val="false"/>
          <w:i/>
          <w:strike/>
          <w:color w:val="000000"/>
          <w:sz w:val="24"/>
          <w:szCs w:val="24"/>
          <w:u w:val="none"/>
          <w:rPrChange w:id="0" w:author="Unknown Author" w:date="2018-11-12T14:48:00Z"/>
        </w:rPr>
        <w:t>et al.</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2018</w:t>
      </w:r>
      <w:r>
        <w:rPr>
          <w:strike/>
          <w:color w:val="000000"/>
          <w:sz w:val="24"/>
          <w:szCs w:val="24"/>
          <w:u w:val="none"/>
          <w:rPrChange w:id="0" w:author="Unknown Author" w:date="2018-11-12T14:48:00Z"/>
        </w:rPr>
        <w:t xml:space="preserve">). Indeed, the taphonomic study of non-human related bone assemblages has great importance for archaeological research as well. As an example, water-flow processes are recognised to be among the most important natural processes in the formation and modification of a significant percentage of the vertebrate fossil and archaeological sites alike (e.g., </w:t>
      </w:r>
      <w:r>
        <w:rPr>
          <w:rStyle w:val="InternetLink"/>
          <w:strike/>
          <w:color w:val="000000"/>
          <w:sz w:val="24"/>
          <w:szCs w:val="24"/>
          <w:u w:val="none"/>
          <w:rPrChange w:id="0" w:author="Unknown Author" w:date="2018-11-12T14:48:00Z"/>
        </w:rPr>
        <w:t>Voorhies</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1969; Behrensmeyer</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1975a</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1982</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1988</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Petraglia</w:t>
      </w:r>
      <w:r>
        <w:rPr>
          <w:strike/>
          <w:color w:val="000000"/>
          <w:sz w:val="24"/>
          <w:szCs w:val="24"/>
          <w:u w:val="none"/>
          <w:rPrChange w:id="0" w:author="Unknown Author" w:date="2018-11-12T14:48:00Z"/>
        </w:rPr>
        <w:t xml:space="preserve"> &amp;</w:t>
      </w:r>
      <w:r>
        <w:rPr>
          <w:rStyle w:val="InternetLink"/>
          <w:strike/>
          <w:color w:val="000000"/>
          <w:sz w:val="24"/>
          <w:szCs w:val="24"/>
          <w:u w:val="none"/>
          <w:rPrChange w:id="0" w:author="Unknown Author" w:date="2018-11-12T14:48:00Z"/>
        </w:rPr>
        <w:t xml:space="preserve"> Nash</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1987</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Schiffer</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1987</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Petraglia &amp; Potts</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1994</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Coard &amp; Dennell</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1995</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Coard</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1999</w:t>
      </w:r>
      <w:r>
        <w:rPr>
          <w:strike/>
          <w:color w:val="000000"/>
          <w:sz w:val="24"/>
          <w:szCs w:val="24"/>
          <w:u w:val="none"/>
          <w:rPrChange w:id="0" w:author="Unknown Author" w:date="2018-11-12T14:48:00Z"/>
        </w:rPr>
        <w:t>). Under the effect of water-flows, assemblages may adopt a variety of forms, ranging from (peri)autochthonous rearranged assemblages and biased lag assemblages to transported, allochthonous assemblages (</w:t>
      </w:r>
      <w:r>
        <w:rPr>
          <w:rStyle w:val="InternetLink"/>
          <w:strike/>
          <w:color w:val="000000"/>
          <w:sz w:val="24"/>
          <w:szCs w:val="24"/>
          <w:u w:val="none"/>
          <w:rPrChange w:id="0" w:author="Unknown Author" w:date="2018-11-12T14:48:00Z"/>
        </w:rPr>
        <w:t>Behrensmeyer</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1988</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Domínguez-Rodrigo</w:t>
      </w:r>
      <w:r>
        <w:rPr>
          <w:strike/>
          <w:color w:val="000000"/>
          <w:sz w:val="24"/>
          <w:szCs w:val="24"/>
          <w:u w:val="none"/>
          <w:rPrChange w:id="0" w:author="Unknown Author" w:date="2018-11-12T14:48:00Z"/>
        </w:rPr>
        <w:t xml:space="preserve"> &amp;</w:t>
      </w:r>
      <w:r>
        <w:rPr>
          <w:rStyle w:val="InternetLink"/>
          <w:strike/>
          <w:color w:val="000000"/>
          <w:sz w:val="24"/>
          <w:szCs w:val="24"/>
          <w:u w:val="none"/>
          <w:rPrChange w:id="0" w:author="Unknown Author" w:date="2018-11-12T14:48:00Z"/>
        </w:rPr>
        <w:t xml:space="preserve"> García-Pérez</w:t>
      </w:r>
      <w:r>
        <w:rPr>
          <w:strike/>
          <w:color w:val="000000"/>
          <w:sz w:val="24"/>
          <w:szCs w:val="24"/>
          <w:u w:val="none"/>
          <w:rPrChange w:id="0" w:author="Unknown Author" w:date="2018-11-12T14:48:00Z"/>
        </w:rPr>
        <w:t xml:space="preserve"> </w:t>
      </w:r>
      <w:r>
        <w:rPr>
          <w:rStyle w:val="InternetLink"/>
          <w:strike/>
          <w:color w:val="000000"/>
          <w:sz w:val="24"/>
          <w:szCs w:val="24"/>
          <w:u w:val="none"/>
          <w:rPrChange w:id="0" w:author="Unknown Author" w:date="2018-11-12T14:48:00Z"/>
        </w:rPr>
        <w:t>2013</w:t>
      </w:r>
      <w:r>
        <w:rPr>
          <w:strike/>
          <w:color w:val="000000"/>
          <w:sz w:val="24"/>
          <w:szCs w:val="24"/>
          <w:u w:val="none"/>
          <w:rPrChange w:id="0" w:author="Unknown Author" w:date="2018-11-12T14:48:00Z"/>
        </w:rPr>
        <w:t>). One fundamental assumption behind reliable inferences on past human behaviour is the pristine preservation of the depositional context. Therefore, it is essential, in order to fully comprehend the archaeological record, to test within a referential framework alternative taphonomic hypotheses.</w:t>
      </w:r>
    </w:p>
    <w:p>
      <w:pPr>
        <w:pStyle w:val="TextBody"/>
        <w:rPr/>
      </w:pPr>
      <w:r>
        <w:rPr>
          <w:color w:val="000000"/>
          <w:sz w:val="24"/>
          <w:szCs w:val="24"/>
          <w:u w:val="none"/>
        </w:rPr>
        <w:t>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Petraglia &amp; Nash 1987; Nash &amp; Petraglia 1987; Schick 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However, spatial anisotropy at supra-element level of taphons or assemblages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A"/>
          <w:sz w:val="20"/>
          <w:szCs w:val="20"/>
          <w:u w:val="none"/>
        </w:rPr>
      </w:pPr>
      <w:r>
        <w:rPr>
          <w:color w:val="00000A"/>
          <w:sz w:val="20"/>
          <w:szCs w:val="20"/>
          <w:u w:val="none"/>
        </w:rPr>
      </w:r>
    </w:p>
    <w:p>
      <w:pPr>
        <w:pStyle w:val="TextBody"/>
        <w:rPr>
          <w:i/>
          <w:i/>
          <w:iCs/>
          <w:color w:val="000000"/>
          <w:sz w:val="24"/>
          <w:szCs w:val="24"/>
          <w:u w:val="none"/>
        </w:rPr>
      </w:pPr>
      <w:r>
        <w:rPr>
          <w:i/>
          <w:iCs/>
          <w:color w:val="000000"/>
          <w:sz w:val="24"/>
          <w:szCs w:val="24"/>
          <w:u w:val="none"/>
        </w:rPr>
        <w:t>Recursive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TextBody"/>
        <w:rPr/>
      </w:pPr>
      <w:r>
        <w:rPr>
          <w:color w:val="000000"/>
          <w:sz w:val="24"/>
          <w:szCs w:val="24"/>
          <w:u w:val="none"/>
        </w:rPr>
        <w:t xml:space="preserve">Fabric analysis, </w:t>
      </w:r>
      <w:r>
        <w:rPr>
          <w:strike/>
          <w:color w:val="000000"/>
          <w:sz w:val="24"/>
          <w:szCs w:val="24"/>
          <w:u w:val="none"/>
          <w:rPrChange w:id="0" w:author="Unknown Author" w:date="2018-11-12T14:57:00Z"/>
        </w:rPr>
        <w:t>or the analysis of the orientation (plunge and bearing) of elongated elements, can provide valuable insight into taphonomic processes, allowing discrimination between different orientation patterns (isotropic, linear or planar).</w:t>
      </w:r>
      <w:r>
        <w:rPr>
          <w:color w:val="000000"/>
          <w:sz w:val="24"/>
          <w:szCs w:val="24"/>
          <w:u w:val="none"/>
        </w:rPr>
        <w:t xml:space="preserve"> We analysed a sub-sample of not articulated, clearly elongated bone specimens, mostly limb bone fragments. Articulated units were excluded from the fabric analysis since experimental studies by </w:t>
      </w:r>
      <w:r>
        <w:rPr>
          <w:rStyle w:val="InternetLink"/>
          <w:color w:val="000000"/>
          <w:sz w:val="24"/>
          <w:szCs w:val="24"/>
          <w:u w:val="none"/>
        </w:rPr>
        <w:t xml:space="preserve">Coard &amp;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reported that articulated units with a higher number of elements, such as complete limbs, may show weak preferential orientation when not aligned, as they often occur at TSR (Fig. </w:t>
      </w:r>
      <w:r>
        <w:rPr>
          <w:rStyle w:val="InternetLink"/>
          <w:color w:val="000000"/>
          <w:sz w:val="24"/>
          <w:szCs w:val="24"/>
          <w:u w:val="none"/>
        </w:rPr>
        <w:t>2C</w:t>
      </w:r>
      <w:r>
        <w:rPr>
          <w:color w:val="000000"/>
          <w:sz w:val="24"/>
          <w:szCs w:val="24"/>
          <w:u w:val="none"/>
        </w:rPr>
        <w:t>, D, E). Otherwise, the authors concluded that articulated bones showed a greater than expected hydraulic transport potential. Thus, their conspicuous presence in the TSR fossil record (about 22%) would not necessarily suggest an autochthonous deposit.</w:t>
      </w:r>
    </w:p>
    <w:p>
      <w:pPr>
        <w:pStyle w:val="TextBody"/>
        <w:rPr/>
      </w:pPr>
      <w:r>
        <w:rPr>
          <w:color w:val="000000"/>
          <w:sz w:val="24"/>
          <w:szCs w:val="24"/>
          <w:u w:val="none"/>
        </w:rPr>
        <w:t xml:space="preserve">The results of the circular uniformity test statistics (Table </w:t>
      </w:r>
      <w:r>
        <w:rPr>
          <w:rStyle w:val="InternetLink"/>
          <w:color w:val="000000"/>
          <w:sz w:val="24"/>
          <w:szCs w:val="24"/>
          <w:u w:val="none"/>
        </w:rPr>
        <w:t>1</w:t>
      </w:r>
      <w:r>
        <w:rPr>
          <w:color w:val="000000"/>
          <w:sz w:val="24"/>
          <w:szCs w:val="24"/>
          <w:u w:val="none"/>
        </w:rPr>
        <w:t xml:space="preserve">) agreed upon rejecting the null hypothesis of uniformity, suggesting a significant anisotropic distribution of the fossil sample. The Schimdt and Woodcock diagrams in Fig. </w:t>
      </w:r>
      <w:r>
        <w:rPr>
          <w:rStyle w:val="InternetLink"/>
          <w:color w:val="000000"/>
          <w:sz w:val="24"/>
          <w:szCs w:val="24"/>
          <w:u w:val="none"/>
        </w:rPr>
        <w:t xml:space="preserve">5 </w:t>
      </w:r>
      <w:r>
        <w:rPr>
          <w:color w:val="000000"/>
          <w:sz w:val="24"/>
          <w:szCs w:val="24"/>
          <w:u w:val="none"/>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girdle, planar patterns have been interpreted as products of overland flows (runoff;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The preferential orientation of the sampled elongated bones 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2014c, b</w:t>
      </w:r>
      <w:r>
        <w:rPr>
          <w:color w:val="000000"/>
          <w:sz w:val="24"/>
          <w:szCs w:val="24"/>
          <w:u w:val="none"/>
        </w:rPr>
        <w:t xml:space="preserve">, </w:t>
      </w:r>
      <w:r>
        <w:rPr>
          <w:rStyle w:val="InternetLink"/>
          <w:color w:val="000000"/>
          <w:sz w:val="24"/>
          <w:szCs w:val="24"/>
          <w:u w:val="none"/>
        </w:rPr>
        <w:t>2018</w:t>
      </w:r>
      <w:r>
        <w:rPr>
          <w:color w:val="000000"/>
          <w:sz w:val="24"/>
          <w:szCs w:val="24"/>
          <w:u w:val="none"/>
        </w:rPr>
        <w:t>). Since a wide range of different taphonomic processes can produce similar patterns, an unequivocal discrimination based only on fabric observations is seldom possible, and other taphonomic criteria should be considered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pPr>
      <w:r>
        <w:rPr>
          <w:color w:val="000000"/>
          <w:sz w:val="24"/>
          <w:szCs w:val="24"/>
          <w:u w:val="none"/>
        </w:rPr>
        <w:t xml:space="preserve">Geostatistics, wavelet and point pattern analyses were applied in order to detect anisotropy of the TSR fossil assemblage. All these different methods agreed on identifying a preferentially NW-SE oriented distribution. Four directional variograms and a variogram map (Fig. </w:t>
      </w:r>
      <w:r>
        <w:rPr>
          <w:rStyle w:val="InternetLink"/>
          <w:color w:val="000000"/>
          <w:sz w:val="24"/>
          <w:szCs w:val="24"/>
          <w:u w:val="none"/>
        </w:rPr>
        <w:t>6B</w:t>
      </w:r>
      <w:r>
        <w:rPr>
          <w:color w:val="000000"/>
          <w:sz w:val="24"/>
          <w:szCs w:val="24"/>
          <w:u w:val="none"/>
        </w:rPr>
        <w:t xml:space="preserve">, C) were calculated from a kernel density estimation of the assemblage spatial distribution (Fig. </w:t>
      </w:r>
      <w:r>
        <w:rPr>
          <w:rStyle w:val="InternetLink"/>
          <w:color w:val="000000"/>
          <w:sz w:val="24"/>
          <w:szCs w:val="24"/>
          <w:u w:val="none"/>
        </w:rPr>
        <w:t>6A</w:t>
      </w:r>
      <w:r>
        <w:rPr>
          <w:color w:val="000000"/>
          <w:sz w:val="24"/>
          <w:szCs w:val="24"/>
          <w:u w:val="none"/>
        </w:rPr>
        <w:t xml:space="preserve">). Small, dense clusters of fossils, although occurring at different elevations in the 1-m-thick vertical distribution (Fig. </w:t>
      </w:r>
      <w:r>
        <w:rPr>
          <w:rStyle w:val="InternetLink"/>
          <w:color w:val="000000"/>
          <w:sz w:val="24"/>
          <w:szCs w:val="24"/>
          <w:u w:val="none"/>
        </w:rPr>
        <w:t>4A</w:t>
      </w:r>
      <w:r>
        <w:rPr>
          <w:color w:val="000000"/>
          <w:sz w:val="24"/>
          <w:szCs w:val="24"/>
          <w:u w:val="none"/>
        </w:rPr>
        <w:t xml:space="preserve">), concatenate along a prevailing NW-SE direction. Secondary minor directions (N-S and NE-SW) were identified in the directional variograms (Fig. </w:t>
      </w:r>
      <w:r>
        <w:rPr>
          <w:rStyle w:val="InternetLink"/>
          <w:color w:val="000000"/>
          <w:sz w:val="24"/>
          <w:szCs w:val="24"/>
          <w:u w:val="none"/>
        </w:rPr>
        <w:t>6B</w:t>
      </w:r>
      <w:r>
        <w:rPr>
          <w:color w:val="000000"/>
          <w:sz w:val="24"/>
          <w:szCs w:val="24"/>
          <w:u w:val="none"/>
        </w:rPr>
        <w:t xml:space="preserve">). In the same manner, the wavelet graph (Fig. </w:t>
      </w:r>
      <w:r>
        <w:rPr>
          <w:rStyle w:val="InternetLink"/>
          <w:color w:val="000000"/>
          <w:sz w:val="24"/>
          <w:szCs w:val="24"/>
          <w:u w:val="none"/>
        </w:rPr>
        <w:t>7</w:t>
      </w:r>
      <w:r>
        <w:rPr>
          <w:color w:val="000000"/>
          <w:sz w:val="24"/>
          <w:szCs w:val="24"/>
          <w:u w:val="none"/>
        </w:rPr>
        <w:t xml:space="preserve">) and the rose diagrams (Fig. </w:t>
      </w:r>
      <w:r>
        <w:rPr>
          <w:rStyle w:val="InternetLink"/>
          <w:color w:val="000000"/>
          <w:sz w:val="24"/>
          <w:szCs w:val="24"/>
          <w:u w:val="none"/>
        </w:rPr>
        <w:t>8</w:t>
      </w:r>
      <w:r>
        <w:rPr>
          <w:color w:val="000000"/>
          <w:sz w:val="24"/>
          <w:szCs w:val="24"/>
          <w:u w:val="none"/>
        </w:rPr>
        <w:t>) also detected a strong preferential NW-SE directional distribution. Similar elongated lag deposits are typically associated with water-flows dragging material in one direction (</w:t>
      </w:r>
      <w:r>
        <w:rPr>
          <w:rStyle w:val="InternetLink"/>
          <w:color w:val="000000"/>
          <w:sz w:val="24"/>
          <w:szCs w:val="24"/>
          <w:u w:val="none"/>
        </w:rPr>
        <w:t>Domínguez-Rodrigo</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r>
        <w:rPr>
          <w:rStyle w:val="InternetLink"/>
          <w:color w:val="000000"/>
          <w:sz w:val="24"/>
          <w:szCs w:val="24"/>
          <w:u w:val="none"/>
        </w:rPr>
        <w:t>9</w:t>
      </w:r>
      <w:r>
        <w:rPr>
          <w:color w:val="000000"/>
          <w:sz w:val="24"/>
          <w:szCs w:val="24"/>
          <w:u w:val="none"/>
        </w:rPr>
        <w:t>). Since K1 (i.e., the axis of maximum anisotropy) should reflect the bulk orientation of the elongated axis of the ferro/paramagnetic sedimentary particles, it might be concluded that AMS hints at a NW-SE oriented anisotropy.</w:t>
      </w:r>
    </w:p>
    <w:p>
      <w:pPr>
        <w:pStyle w:val="TextBody"/>
        <w:rPr/>
      </w:pPr>
      <w:r>
        <w:rPr>
          <w:color w:val="000000"/>
          <w:sz w:val="24"/>
          <w:szCs w:val="24"/>
          <w:u w:val="none"/>
        </w:rPr>
        <w:t>Thus, the observed recursive multilevel anisotropy patterns most probably point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noise in the main directional trend at assemblage level may indicate multiple depositional processes, or secondary reworking post-depositional processes. Moreover, the relatively high average density of preserved elements (24 elements m</w:t>
      </w:r>
      <w:r>
        <w:rPr>
          <w:color w:val="000000"/>
          <w:sz w:val="24"/>
          <w:szCs w:val="24"/>
          <w:u w:val="none"/>
          <w:vertAlign w:val="superscript"/>
        </w:rPr>
        <w:t>-2</w:t>
      </w:r>
      <w:r>
        <w:rPr>
          <w:color w:val="000000"/>
          <w:sz w:val="24"/>
          <w:szCs w:val="24"/>
          <w:u w:val="none"/>
        </w:rPr>
        <w:t xml:space="preserve">) occur in small, well defined clusters (Figs. </w:t>
      </w:r>
      <w:r>
        <w:rPr>
          <w:rStyle w:val="InternetLink"/>
          <w:color w:val="000000"/>
          <w:sz w:val="24"/>
          <w:szCs w:val="24"/>
          <w:u w:val="none"/>
        </w:rPr>
        <w:t>2F</w:t>
      </w:r>
      <w:r>
        <w:rPr>
          <w:color w:val="000000"/>
          <w:sz w:val="24"/>
          <w:szCs w:val="24"/>
          <w:u w:val="none"/>
        </w:rPr>
        <w:t xml:space="preserve">, E, </w:t>
      </w:r>
      <w:r>
        <w:rPr>
          <w:rStyle w:val="InternetLink"/>
          <w:color w:val="000000"/>
          <w:sz w:val="24"/>
          <w:szCs w:val="24"/>
          <w:u w:val="none"/>
        </w:rPr>
        <w:t>4,</w:t>
      </w:r>
      <w:r>
        <w:rPr>
          <w:color w:val="000000"/>
          <w:sz w:val="24"/>
          <w:szCs w:val="24"/>
          <w:u w:val="none"/>
        </w:rPr>
        <w:t xml:space="preserve"> </w:t>
      </w:r>
      <w:r>
        <w:rPr>
          <w:rStyle w:val="InternetLink"/>
          <w:color w:val="000000"/>
          <w:sz w:val="24"/>
          <w:szCs w:val="24"/>
          <w:u w:val="none"/>
        </w:rPr>
        <w:t>6A</w:t>
      </w:r>
      <w:r>
        <w:rPr>
          <w:color w:val="000000"/>
          <w:sz w:val="24"/>
          <w:szCs w:val="24"/>
          <w:u w:val="none"/>
        </w:rPr>
        <w:t>). Such spatial aggregation of taphonomic elements may be the result of a combination or the sum of different taphonomic processes (</w:t>
      </w:r>
      <w:r>
        <w:rPr>
          <w:rStyle w:val="InternetLink"/>
          <w:color w:val="000000"/>
          <w:sz w:val="24"/>
          <w:szCs w:val="24"/>
          <w:u w:val="none"/>
        </w:rPr>
        <w:t xml:space="preserve">Fernández-López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2002</w:t>
      </w:r>
      <w:r>
        <w:rPr>
          <w:color w:val="000000"/>
          <w:sz w:val="24"/>
          <w:szCs w:val="24"/>
          <w:u w:val="none"/>
        </w:rPr>
        <w:t>). On the other hand, the formation of gaps in the spatial distribution and clusters of elements in correspondence with topographic depression may as well be associated with lag deposits (</w:t>
      </w:r>
      <w:r>
        <w:rPr>
          <w:rStyle w:val="InternetLink"/>
          <w:color w:val="000000"/>
          <w:sz w:val="24"/>
          <w:szCs w:val="24"/>
          <w:u w:val="none"/>
        </w:rPr>
        <w:t>Petraglia &amp;</w:t>
      </w:r>
      <w:r>
        <w:rPr>
          <w:color w:val="000000"/>
          <w:sz w:val="24"/>
          <w:szCs w:val="24"/>
          <w:u w:val="none"/>
        </w:rPr>
        <w:t xml:space="preserve"> </w:t>
      </w:r>
      <w:r>
        <w:rPr>
          <w:rStyle w:val="InternetLink"/>
          <w:color w:val="000000"/>
          <w:sz w:val="24"/>
          <w:szCs w:val="24"/>
          <w:u w:val="none"/>
        </w:rPr>
        <w:t>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This is likely to happen on top of rippled surfaces or small dunes in the </w:t>
      </w:r>
      <w:bookmarkStart w:id="0" w:name="page34"/>
      <w:bookmarkEnd w:id="0"/>
      <w:r>
        <w:rPr>
          <w:color w:val="000000"/>
          <w:sz w:val="24"/>
          <w:szCs w:val="24"/>
          <w:u w:val="none"/>
        </w:rPr>
        <w:t>channel-belt. However, there is no evidence of such structure at TSR.</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strike/>
          <w:color w:val="000000"/>
          <w:sz w:val="24"/>
          <w:szCs w:val="24"/>
          <w:u w:val="none"/>
          <w:rPrChange w:id="0" w:author="Unknown Author" w:date="2018-11-12T15:00:00Z"/>
        </w:rPr>
        <w:t>According to the evolutionary and systemic theory of taphonomy, taphonomic alteration is not only conceived as a destructive process, but it also has positive effects with the preservation and creation of new taphonomic groups. In this sense, the differential destruction (or taphonomic sieve) of taphonomic entities is just a particular case of taphonomic alteration, as it is the differential modification that gives rise to selective preservation (</w:t>
      </w:r>
      <w:r>
        <w:rPr>
          <w:rStyle w:val="InternetLink"/>
          <w:strike/>
          <w:color w:val="000000"/>
          <w:sz w:val="24"/>
          <w:szCs w:val="24"/>
          <w:u w:val="none"/>
          <w:rPrChange w:id="0" w:author="Unknown Author" w:date="2018-11-12T15:00:00Z"/>
        </w:rPr>
        <w:t>Fernández-López</w:t>
      </w:r>
      <w:r>
        <w:rPr>
          <w:strike/>
          <w:color w:val="000000"/>
          <w:sz w:val="24"/>
          <w:szCs w:val="24"/>
          <w:u w:val="none"/>
          <w:rPrChange w:id="0" w:author="Unknown Author" w:date="2018-11-12T15:00:00Z"/>
        </w:rPr>
        <w:t xml:space="preserve"> </w:t>
      </w:r>
      <w:r>
        <w:rPr>
          <w:rStyle w:val="InternetLink"/>
          <w:strike/>
          <w:color w:val="000000"/>
          <w:sz w:val="24"/>
          <w:szCs w:val="24"/>
          <w:u w:val="none"/>
          <w:rPrChange w:id="0" w:author="Unknown Author" w:date="2018-11-12T15:00:00Z"/>
        </w:rPr>
        <w:t>2006</w:t>
      </w:r>
      <w:r>
        <w:rPr>
          <w:strike/>
          <w:color w:val="000000"/>
          <w:sz w:val="24"/>
          <w:szCs w:val="24"/>
          <w:u w:val="none"/>
          <w:rPrChange w:id="0" w:author="Unknown Author" w:date="2018-11-12T15:00:00Z"/>
        </w:rPr>
        <w:t>).</w:t>
      </w:r>
      <w:r>
        <w:rPr>
          <w:color w:val="000000"/>
          <w:sz w:val="24"/>
          <w:szCs w:val="24"/>
          <w:u w:val="none"/>
        </w:rPr>
        <w:t xml:space="preserve"> </w:t>
      </w:r>
      <w:r>
        <w:rPr>
          <w:strike/>
          <w:color w:val="000000"/>
          <w:sz w:val="24"/>
          <w:szCs w:val="24"/>
          <w:u w:val="none"/>
          <w:rPrChange w:id="0" w:author="Unknown Author" w:date="2018-11-12T15:00:00Z"/>
        </w:rPr>
        <w:t xml:space="preserve">Intrinsic and extrinsic taphonomic factors determine the differential preservation of taphonomic entities. </w:t>
      </w:r>
      <w:r>
        <w:rPr>
          <w:color w:val="000000"/>
          <w:sz w:val="24"/>
          <w:szCs w:val="24"/>
          <w:u w:val="none"/>
        </w:rPr>
        <w:t>In this study we integrated our spatial taphonomic approach with a preliminary study of the differential preservation of fossil elements.</w:t>
      </w:r>
    </w:p>
    <w:p>
      <w:pPr>
        <w:pStyle w:val="TextBody"/>
        <w:rPr/>
      </w:pPr>
      <w:r>
        <w:rPr>
          <w:color w:val="000000"/>
          <w:sz w:val="24"/>
          <w:szCs w:val="24"/>
          <w:u w:val="none"/>
        </w:rPr>
        <w:t xml:space="preserve">In the BM4 class of mammals, the relatively high abundance of skeletal elements belonging to the Voorhies Groups I/II, II and II/III (Fig. </w:t>
      </w:r>
      <w:r>
        <w:rPr>
          <w:rStyle w:val="InternetLink"/>
          <w:color w:val="000000"/>
          <w:sz w:val="24"/>
          <w:szCs w:val="24"/>
          <w:u w:val="none"/>
        </w:rPr>
        <w:t>10B</w:t>
      </w:r>
      <w:r>
        <w:rPr>
          <w:color w:val="000000"/>
          <w:sz w:val="24"/>
          <w:szCs w:val="24"/>
          <w:u w:val="none"/>
        </w:rPr>
        <w:t>) suggests minor winnowing of the assemblage, with preservation of the densest elements that are above the threshold of transportability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 Indeed, skeletal elements in the Voorhies Group I (ribs, vertebrae, sacrum, sternum) tend to be transported more easily by saltation or floatation in relatively low-energy currents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The under-representation of the Voorhies Group III (crania and complete mandibles) in the BM4 class is balanced by the high occurrence of cranial elements in the Group II/III (rami of mandibles and maxilla fragments). Thus, the distribution in Fig. </w:t>
      </w:r>
      <w:r>
        <w:rPr>
          <w:rStyle w:val="InternetLink"/>
          <w:color w:val="000000"/>
          <w:sz w:val="24"/>
          <w:szCs w:val="24"/>
          <w:u w:val="none"/>
        </w:rPr>
        <w:t>10B</w:t>
      </w:r>
      <w:r>
        <w:rPr>
          <w:color w:val="000000"/>
          <w:sz w:val="24"/>
          <w:szCs w:val="24"/>
          <w:u w:val="none"/>
        </w:rPr>
        <w:t xml:space="preserve"> suggests, more than the taphonomic sieve of the Voorhies Group III, a higher fragmentation rate of cranial elements in the BM4 class of mammals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On the other hand, the Voorhies Group III is better represented in the BM classes 2 and 3, which include smaller mammals, i.e., </w:t>
      </w:r>
      <w:r>
        <w:rPr>
          <w:i/>
          <w:iCs/>
          <w:color w:val="000000"/>
          <w:sz w:val="24"/>
          <w:szCs w:val="24"/>
          <w:u w:val="none"/>
        </w:rPr>
        <w:t>C. etruscus</w:t>
      </w:r>
      <w:r>
        <w:rPr>
          <w:color w:val="000000"/>
          <w:sz w:val="24"/>
          <w:szCs w:val="24"/>
          <w:u w:val="none"/>
        </w:rPr>
        <w:t xml:space="preserve">, </w:t>
      </w:r>
      <w:r>
        <w:rPr>
          <w:i/>
          <w:iCs/>
          <w:color w:val="000000"/>
          <w:sz w:val="24"/>
          <w:szCs w:val="24"/>
          <w:u w:val="none"/>
        </w:rPr>
        <w:t>U. etruscus</w:t>
      </w:r>
      <w:r>
        <w:rPr>
          <w:color w:val="000000"/>
          <w:sz w:val="24"/>
          <w:szCs w:val="24"/>
          <w:u w:val="none"/>
        </w:rPr>
        <w:t xml:space="preserve"> and medium-sized cervids. The presence of better preserved carnivore cranial elements, as well as the presence of a partial articulated skeleton of a wolf-sized carnivore, would suggest an autochthonous or para-autochthonous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w:t>
      </w:r>
    </w:p>
    <w:p>
      <w:pPr>
        <w:pStyle w:val="TextBody"/>
        <w:rPr/>
      </w:pPr>
      <w:r>
        <w:rPr>
          <w:color w:val="000000"/>
          <w:sz w:val="24"/>
          <w:szCs w:val="24"/>
          <w:u w:val="none"/>
        </w:rPr>
        <w:t>Although excluded from the Voorhies Group analysis, it is worth noting the presence of several mostly complete skeletal elements of Elephantidae (e.g., ribs, scapula, humerus and several articulated carpals, metacarpals and phalanges) with different FTI values, comparable to elements of the Voorhies Group II and III (</w:t>
      </w:r>
      <w:r>
        <w:rPr>
          <w:rStyle w:val="InternetLink"/>
          <w:color w:val="000000"/>
          <w:sz w:val="24"/>
          <w:szCs w:val="24"/>
          <w:u w:val="none"/>
        </w:rPr>
        <w:t>Frison &amp; Todd</w:t>
      </w:r>
      <w:r>
        <w:rPr>
          <w:color w:val="000000"/>
          <w:sz w:val="24"/>
          <w:szCs w:val="24"/>
          <w:u w:val="none"/>
        </w:rPr>
        <w:t xml:space="preserve"> </w:t>
      </w:r>
      <w:r>
        <w:rPr>
          <w:rStyle w:val="InternetLink"/>
          <w:color w:val="000000"/>
          <w:sz w:val="24"/>
          <w:szCs w:val="24"/>
          <w:u w:val="none"/>
        </w:rPr>
        <w:t>1986</w:t>
      </w:r>
      <w:r>
        <w:rPr>
          <w:color w:val="000000"/>
          <w:sz w:val="24"/>
          <w:szCs w:val="24"/>
          <w:u w:val="none"/>
        </w:rPr>
        <w:t xml:space="preserve">). Their distribution suggests that the assemblage was winnowed of the elements with highest FTI, which are comparable to elements of the Voorhies Group I. This is also the case for the other excluded megaherbivore, the rhinocerotid </w:t>
      </w:r>
      <w:r>
        <w:rPr>
          <w:i/>
          <w:iCs/>
          <w:color w:val="000000"/>
          <w:sz w:val="24"/>
          <w:szCs w:val="24"/>
          <w:u w:val="none"/>
        </w:rPr>
        <w:t>Stephanorhinus</w:t>
      </w:r>
      <w:r>
        <w:rPr>
          <w:color w:val="000000"/>
          <w:sz w:val="24"/>
          <w:szCs w:val="24"/>
          <w:u w:val="none"/>
        </w:rPr>
        <w:t>, which is represented by several teeth and limb bones.</w:t>
      </w:r>
    </w:p>
    <w:p>
      <w:pPr>
        <w:pStyle w:val="TextBody"/>
        <w:rPr/>
      </w:pPr>
      <w:r>
        <w:rPr>
          <w:color w:val="000000"/>
          <w:sz w:val="24"/>
          <w:szCs w:val="24"/>
          <w:u w:val="none"/>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r>
        <w:rPr>
          <w:rStyle w:val="InternetLink"/>
          <w:color w:val="000000"/>
          <w:sz w:val="24"/>
          <w:szCs w:val="24"/>
          <w:u w:val="none"/>
        </w:rPr>
        <w:t>10C</w:t>
      </w:r>
      <w:r>
        <w:rPr>
          <w:color w:val="000000"/>
          <w:sz w:val="24"/>
          <w:szCs w:val="24"/>
          <w:u w:val="none"/>
        </w:rPr>
        <w:t>) supports also some degree of sorting (taphonomic sieve) of the smallest, cancellous fragments. Segregation of axial elements from epiphyses and shafts has been observed even in low-energy fluvial environments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TextBody"/>
        <w:rPr/>
      </w:pPr>
      <w:r>
        <w:rPr>
          <w:color w:val="000000"/>
          <w:sz w:val="24"/>
          <w:szCs w:val="24"/>
          <w:u w:val="none"/>
        </w:rPr>
        <w:t>On the other hand, as noted earlier, the conspicuous presence of articulated specimens in the TSR fossil assemblage does not necessarily suggest an autochthonous deposition, since articulated bones may as well show a great hydraulic transport potential (</w:t>
      </w:r>
      <w:r>
        <w:rPr>
          <w:rStyle w:val="InternetLink"/>
          <w:color w:val="000000"/>
          <w:sz w:val="24"/>
          <w:szCs w:val="24"/>
          <w:u w:val="none"/>
        </w:rPr>
        <w:t>Coard &amp; Dennell</w:t>
      </w:r>
      <w:r>
        <w:rPr>
          <w:color w:val="000000"/>
          <w:sz w:val="24"/>
          <w:szCs w:val="24"/>
          <w:u w:val="none"/>
        </w:rPr>
        <w:t xml:space="preserve"> </w:t>
      </w:r>
      <w:r>
        <w:rPr>
          <w:rStyle w:val="InternetLink"/>
          <w:color w:val="000000"/>
          <w:sz w:val="24"/>
          <w:szCs w:val="24"/>
          <w:u w:val="none"/>
        </w:rPr>
        <w:t>1995; Coard</w:t>
      </w:r>
      <w:r>
        <w:rPr>
          <w:color w:val="000000"/>
          <w:sz w:val="24"/>
          <w:szCs w:val="24"/>
          <w:u w:val="none"/>
        </w:rPr>
        <w:t xml:space="preserve"> </w:t>
      </w:r>
      <w:r>
        <w:rPr>
          <w:rStyle w:val="InternetLink"/>
          <w:color w:val="000000"/>
          <w:sz w:val="24"/>
          <w:szCs w:val="24"/>
          <w:u w:val="none"/>
        </w:rPr>
        <w:t>1999</w:t>
      </w:r>
      <w:r>
        <w:rPr>
          <w:color w:val="000000"/>
          <w:sz w:val="24"/>
          <w:szCs w:val="24"/>
          <w:u w:val="none"/>
        </w:rPr>
        <w:t xml:space="preserve">). Nevertheless, it is worth noting that the distribution of articulated units at TSR shows a significant presence of appendicular elements over axial ones (Fig. </w:t>
      </w:r>
      <w:r>
        <w:rPr>
          <w:rStyle w:val="InternetLink"/>
          <w:color w:val="000000"/>
          <w:sz w:val="24"/>
          <w:szCs w:val="24"/>
          <w:u w:val="none"/>
        </w:rPr>
        <w:t>10D</w:t>
      </w:r>
      <w:r>
        <w:rPr>
          <w:color w:val="000000"/>
          <w:sz w:val="24"/>
          <w:szCs w:val="24"/>
          <w:u w:val="none"/>
        </w:rPr>
        <w:t>).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Interestingly, a preliminary analysis of the bone breakage patterns suggests that carnivores had some active role in the modification and possibly in the accumulation of bones at TSR (Fig. </w:t>
      </w:r>
      <w:r>
        <w:rPr>
          <w:rStyle w:val="InternetLink"/>
          <w:color w:val="000000"/>
          <w:sz w:val="24"/>
          <w:szCs w:val="24"/>
          <w:u w:val="none"/>
        </w:rPr>
        <w:t>2E</w:t>
      </w:r>
      <w:r>
        <w:rPr>
          <w:color w:val="000000"/>
          <w:sz w:val="24"/>
          <w:szCs w:val="24"/>
          <w:u w:val="none"/>
        </w:rPr>
        <w:t xml:space="preserv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 xml:space="preserve">In conclusion, considering the results of our spatial taphonomic analysis, processes of taphonomic dispersion, such as fluvial accumulation processes, would have likely separated and disseminated the most cancellous taphonomic elements, favouring the persistence of </w:t>
      </w:r>
      <w:del w:id="121" w:author="Unknown Author" w:date="2018-11-12T15:04:00Z">
        <w:r>
          <w:rPr>
            <w:color w:val="000000"/>
            <w:sz w:val="24"/>
            <w:szCs w:val="24"/>
            <w:u w:val="none"/>
          </w:rPr>
          <w:delText>taphons constituted by</w:delText>
        </w:r>
      </w:del>
      <w:r>
        <w:rPr>
          <w:color w:val="000000"/>
          <w:sz w:val="24"/>
          <w:szCs w:val="24"/>
          <w:u w:val="none"/>
        </w:rPr>
        <w:t xml:space="preserve"> allochthonous elements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Carnivores could have likely been primary accumulation agents. However, the recursive anisotropic spatial patterns, at the level of taphonomic elements and at the assemblage level, as well as the clustering pattern in relatively small, dense, aggregations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r>
        <w:rPr>
          <w:rStyle w:val="InternetLink"/>
          <w:color w:val="000000"/>
          <w:sz w:val="24"/>
          <w:szCs w:val="24"/>
          <w:u w:val="none"/>
        </w:rPr>
        <w:t xml:space="preserve">Organista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2017</w:t>
      </w:r>
      <w:r>
        <w:rPr>
          <w:color w:val="000000"/>
          <w:sz w:val="24"/>
          <w:szCs w:val="24"/>
          <w:u w:val="none"/>
        </w:rPr>
        <w:t>), it is likely for secondary over-bank flows to aggregate bones dispersed over the bank surface into topographic depressions, where they accumulate and acquire greater stability.</w:t>
      </w:r>
    </w:p>
    <w:p>
      <w:pPr>
        <w:pStyle w:val="TextBody"/>
        <w:rPr/>
      </w:pPr>
      <w:r>
        <w:rPr>
          <w:color w:val="000000"/>
          <w:sz w:val="24"/>
          <w:szCs w:val="24"/>
          <w:u w:val="none"/>
        </w:rPr>
        <w:t>Noteworthy, both Geo 1 and Geo 2 show fining upward trends and facies successions similar to those typical of braided rivers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1977</w:t>
      </w:r>
      <w:r>
        <w:rPr>
          <w:color w:val="000000"/>
          <w:sz w:val="24"/>
          <w:szCs w:val="24"/>
          <w:u w:val="none"/>
        </w:rPr>
        <w:t>). In such a succession,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1982</w:t>
      </w:r>
      <w:r>
        <w:rPr>
          <w:color w:val="000000"/>
          <w:sz w:val="24"/>
          <w:szCs w:val="24"/>
          <w:u w:val="none"/>
        </w:rPr>
        <w:t>). Therefore, the excavated section can be viewed as the product of cyclical lateral switching of a braided fluvial system.</w:t>
      </w:r>
    </w:p>
    <w:p>
      <w:pPr>
        <w:pStyle w:val="TextBody"/>
        <w:rPr>
          <w:color w:val="000000"/>
          <w:sz w:val="24"/>
          <w:szCs w:val="24"/>
          <w:u w:val="none"/>
        </w:rPr>
      </w:pPr>
      <w:r>
        <w:rPr>
          <w:color w:val="000000"/>
          <w:sz w:val="24"/>
          <w:szCs w:val="24"/>
          <w:u w:val="none"/>
        </w:rPr>
      </w:r>
    </w:p>
    <w:p>
      <w:pPr>
        <w:pStyle w:val="Heading2"/>
        <w:rPr/>
      </w:pPr>
      <w:r>
        <w:rPr/>
        <w:t>Conclusions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Spatial taphonomy is the systemic, multiscale and multilevel study of the spatial properties of taphonomic processes. Indeed, taphonomic alteration processes work simultaneously, at different scales, on entities of different levels of organisation, from the basic taphonomic elements (bone specimens), to higher level taphonomic groups (taphons) or populations (assemblages). In this study we elaborated on a specific aspect - anisotropy - of the spatial properties of taphonomic processes, investigating an often neglected aspect of the spatial distribution of taphonomic populations.</w:t>
      </w:r>
    </w:p>
    <w:p>
      <w:pPr>
        <w:pStyle w:val="TextBody"/>
        <w:rPr/>
      </w:pPr>
      <w:r>
        <w:rPr>
          <w:color w:val="000000"/>
          <w:sz w:val="24"/>
          <w:szCs w:val="24"/>
          <w:u w:val="none"/>
        </w:rPr>
        <w:t>A multilevel analysis of anisotropy was conducted for the Early Pleistocene fossiliferous locality Tsiotra Vryssi, from the fluvial Gerakarou Formation of the Mygdonia Basin, Greece. Differential preservation of skeletal elements was also analysed in order to unravel the character and number of depositional processes and the degree of re-elaboration of the TSR fossil record. The results of the analyses suggested repeated taphonomic dispersion processes, with winnowing of less dense, lighter elements and spatial anisotropic re-arrangement of a lag, autochthonous assemblage possibly accumulated over the migrating banks of a NW-SE oriented fluvial system.</w:t>
      </w:r>
    </w:p>
    <w:p>
      <w:pPr>
        <w:pStyle w:val="TextBody"/>
        <w:rPr>
          <w:color w:val="000000"/>
          <w:sz w:val="24"/>
          <w:szCs w:val="24"/>
          <w:u w:val="none"/>
        </w:rPr>
      </w:pPr>
      <w:r>
        <w:rPr>
          <w:color w:val="000000"/>
          <w:sz w:val="24"/>
          <w:szCs w:val="24"/>
          <w:u w:val="none"/>
        </w:rPr>
        <w:t>We believe that this study contributes towards the development of a referential framework for the spatial taphonomic interpretation of other palaeontological, as well as archaeological, localities.</w:t>
      </w:r>
    </w:p>
    <w:p>
      <w:pPr>
        <w:pStyle w:val="TextBody"/>
        <w:rPr>
          <w:color w:val="000000"/>
          <w:sz w:val="24"/>
          <w:szCs w:val="24"/>
          <w:u w:val="none"/>
        </w:rPr>
      </w:pPr>
      <w:r>
        <w:rPr>
          <w:color w:val="000000"/>
          <w:sz w:val="24"/>
          <w:szCs w:val="24"/>
          <w:u w:val="none"/>
        </w:rPr>
      </w:r>
    </w:p>
    <w:p>
      <w:pPr>
        <w:pStyle w:val="TextBody"/>
        <w:rPr/>
      </w:pPr>
      <w:r>
        <w:rPr>
          <w:i/>
          <w:iCs/>
          <w:color w:val="000000"/>
          <w:sz w:val="22"/>
          <w:szCs w:val="22"/>
          <w:u w:val="none"/>
        </w:rPr>
        <w:t>Acknowledgements.</w:t>
      </w:r>
      <w:r>
        <w:rPr>
          <w:color w:val="000000"/>
          <w:sz w:val="22"/>
          <w:szCs w:val="22"/>
          <w:u w:val="none"/>
        </w:rPr>
        <w:t xml:space="preserve"> - 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 </w:t>
      </w:r>
      <w:r>
        <w:rPr/>
        <w:t>We are grateful to the editor and two reviewers for their constructive comments that helped to improve this manuscript.</w:t>
      </w:r>
    </w:p>
    <w:p>
      <w:pPr>
        <w:pStyle w:val="TextBody"/>
        <w:rPr/>
      </w:pPr>
      <w:r>
        <w:rPr/>
      </w:r>
    </w:p>
    <w:p>
      <w:pPr>
        <w:pStyle w:val="Heading2"/>
        <w:rPr>
          <w:color w:val="00000A"/>
          <w:sz w:val="20"/>
          <w:szCs w:val="20"/>
        </w:rPr>
      </w:pPr>
      <w:r>
        <w:rPr/>
        <w:t>References</w:t>
      </w:r>
    </w:p>
    <w:p>
      <w:pPr>
        <w:pStyle w:val="TextBody"/>
        <w:rPr>
          <w:color w:val="000000"/>
          <w:sz w:val="24"/>
          <w:szCs w:val="24"/>
          <w:u w:val="none"/>
        </w:rPr>
      </w:pPr>
      <w:r>
        <w:rPr>
          <w:color w:val="000000"/>
          <w:sz w:val="24"/>
          <w:szCs w:val="24"/>
          <w:u w:val="none"/>
        </w:rPr>
      </w:r>
    </w:p>
    <w:p>
      <w:pPr>
        <w:pStyle w:val="TextBody"/>
        <w:bidi w:val="0"/>
        <w:ind w:left="144" w:right="0" w:hanging="144"/>
        <w:jc w:val="left"/>
        <w:rPr/>
      </w:pPr>
      <w:r>
        <w:rPr/>
        <w:t xml:space="preserve">Aramendi, J., Uribelarrea, D., Arriaza, M. C., Arráiz, H., Barboni, D., Yravedra, J., Ortega, M. C., Gidna, A., Mabulla, A., Baquedano, E. &amp; Domínguez-Rodrigo, M. 2017: The paleoecology and taphonomy of AMK (Bed I, Olduvai Gorge) and its contributions to the understanding of the “Zinj” paleolandscape. </w:t>
      </w:r>
      <w:r>
        <w:rPr>
          <w:i/>
          <w:iCs/>
        </w:rPr>
        <w:t>Palaeogeography, Palaeoclimatology, Palaeoecology</w:t>
      </w:r>
      <w:r>
        <w:rPr/>
        <w:t xml:space="preserve"> </w:t>
      </w:r>
      <w:r>
        <w:rPr>
          <w:i/>
          <w:iCs/>
        </w:rPr>
        <w:t>488</w:t>
      </w:r>
      <w:r>
        <w:rPr/>
        <w:t>, 35–49.</w:t>
      </w:r>
    </w:p>
    <w:p>
      <w:pPr>
        <w:pStyle w:val="TextBody"/>
        <w:bidi w:val="0"/>
        <w:ind w:left="144" w:right="0" w:hanging="144"/>
        <w:jc w:val="left"/>
        <w:rPr/>
      </w:pPr>
      <w:r>
        <w:rPr>
          <w:color w:val="000000"/>
          <w:sz w:val="22"/>
          <w:szCs w:val="22"/>
          <w:u w:val="none"/>
        </w:rPr>
        <w:t xml:space="preserve">Baddeley, A., Rubak, E. &amp; Turner, R. 2015: </w:t>
      </w:r>
      <w:r>
        <w:rPr>
          <w:i/>
          <w:iCs/>
          <w:color w:val="000000"/>
          <w:sz w:val="22"/>
          <w:szCs w:val="22"/>
          <w:u w:val="none"/>
        </w:rPr>
        <w:t>Spatial Point Patterns: Methodology and Applications with R</w:t>
      </w:r>
      <w:r>
        <w:rPr>
          <w:color w:val="000000"/>
          <w:sz w:val="22"/>
          <w:szCs w:val="22"/>
          <w:u w:val="none"/>
        </w:rPr>
        <w:t>. 848 pp. Chapman and Hall/CRC, London.</w:t>
      </w:r>
    </w:p>
    <w:p>
      <w:pPr>
        <w:pStyle w:val="TextBody"/>
        <w:bidi w:val="0"/>
        <w:ind w:left="144" w:right="0" w:hanging="144"/>
        <w:jc w:val="left"/>
        <w:rPr/>
      </w:pPr>
      <w:r>
        <w:rPr>
          <w:color w:val="000000"/>
          <w:sz w:val="22"/>
          <w:szCs w:val="22"/>
          <w:u w:val="none"/>
        </w:rPr>
        <w:t xml:space="preserve">Balsey, J. R. &amp; Buddington, A. F. 1960: Magnetic susceptibility anisotropy and fabric of some adirondack granites and orthogneisses. </w:t>
      </w:r>
      <w:r>
        <w:rPr>
          <w:i/>
          <w:iCs/>
          <w:color w:val="000000"/>
          <w:sz w:val="22"/>
          <w:szCs w:val="22"/>
          <w:u w:val="none"/>
        </w:rPr>
        <w:t>American Journal of Science</w:t>
      </w:r>
      <w:r>
        <w:rPr>
          <w:color w:val="000000"/>
          <w:sz w:val="22"/>
          <w:szCs w:val="22"/>
          <w:u w:val="none"/>
        </w:rPr>
        <w:t xml:space="preserve"> </w:t>
      </w:r>
      <w:r>
        <w:rPr>
          <w:i/>
          <w:iCs/>
          <w:color w:val="000000"/>
          <w:sz w:val="22"/>
          <w:szCs w:val="22"/>
          <w:u w:val="none"/>
        </w:rPr>
        <w:t>258</w:t>
      </w:r>
      <w:r>
        <w:rPr>
          <w:color w:val="000000"/>
          <w:sz w:val="22"/>
          <w:szCs w:val="22"/>
          <w:u w:val="none"/>
        </w:rPr>
        <w:t>, 6–20.</w:t>
      </w:r>
    </w:p>
    <w:p>
      <w:pPr>
        <w:pStyle w:val="TextBody"/>
        <w:bidi w:val="0"/>
        <w:ind w:left="144" w:right="0" w:hanging="144"/>
        <w:jc w:val="left"/>
        <w:rPr/>
      </w:pPr>
      <w:r>
        <w:rPr>
          <w:color w:val="000000"/>
          <w:sz w:val="22"/>
          <w:szCs w:val="22"/>
          <w:u w:val="none"/>
        </w:rPr>
        <w:t xml:space="preserve">Behrensmeyer, A. K. 1975a: Taphonomy and paleoecology in the hominid fossil record. </w:t>
      </w:r>
      <w:r>
        <w:rPr>
          <w:i/>
          <w:iCs/>
          <w:color w:val="000000"/>
          <w:sz w:val="22"/>
          <w:szCs w:val="22"/>
          <w:u w:val="none"/>
        </w:rPr>
        <w:t>Yearbook of Physical Anthropology</w:t>
      </w:r>
      <w:r>
        <w:rPr>
          <w:color w:val="000000"/>
          <w:sz w:val="22"/>
          <w:szCs w:val="22"/>
          <w:u w:val="none"/>
        </w:rPr>
        <w:t xml:space="preserve"> </w:t>
      </w:r>
      <w:r>
        <w:rPr>
          <w:i/>
          <w:iCs/>
          <w:color w:val="000000"/>
          <w:sz w:val="22"/>
          <w:szCs w:val="22"/>
          <w:u w:val="none"/>
        </w:rPr>
        <w:t>19</w:t>
      </w:r>
      <w:r>
        <w:rPr>
          <w:color w:val="000000"/>
          <w:sz w:val="22"/>
          <w:szCs w:val="22"/>
          <w:u w:val="none"/>
        </w:rPr>
        <w:t>, 36–50.</w:t>
      </w:r>
    </w:p>
    <w:p>
      <w:pPr>
        <w:pStyle w:val="TextBody"/>
        <w:bidi w:val="0"/>
        <w:ind w:left="144" w:right="0" w:hanging="144"/>
        <w:jc w:val="left"/>
        <w:rPr/>
      </w:pPr>
      <w:r>
        <w:rPr>
          <w:color w:val="000000"/>
          <w:sz w:val="22"/>
          <w:szCs w:val="22"/>
          <w:u w:val="none"/>
        </w:rPr>
        <w:t xml:space="preserve">Behrensmeyer, A. K. 1975b: The taphonomy and paleoecology of Plio-Pleistocene vertebrate assemblages East of Lake Rudolf, Kenya. </w:t>
      </w:r>
      <w:r>
        <w:rPr>
          <w:i/>
          <w:iCs/>
          <w:color w:val="000000"/>
          <w:sz w:val="22"/>
          <w:szCs w:val="22"/>
          <w:u w:val="none"/>
        </w:rPr>
        <w:t>Bulletin of the Museum of Comparative Zoology</w:t>
      </w:r>
      <w:r>
        <w:rPr>
          <w:color w:val="000000"/>
          <w:sz w:val="22"/>
          <w:szCs w:val="22"/>
          <w:u w:val="none"/>
        </w:rPr>
        <w:t xml:space="preserve"> </w:t>
      </w:r>
      <w:r>
        <w:rPr>
          <w:i/>
          <w:iCs/>
          <w:color w:val="000000"/>
          <w:sz w:val="22"/>
          <w:szCs w:val="22"/>
          <w:u w:val="none"/>
        </w:rPr>
        <w:t>146</w:t>
      </w:r>
      <w:r>
        <w:rPr>
          <w:color w:val="000000"/>
          <w:sz w:val="22"/>
          <w:szCs w:val="22"/>
          <w:u w:val="none"/>
        </w:rPr>
        <w:t>, 473–578.</w:t>
      </w:r>
    </w:p>
    <w:p>
      <w:pPr>
        <w:pStyle w:val="TextBody"/>
        <w:bidi w:val="0"/>
        <w:ind w:left="144" w:right="0" w:hanging="144"/>
        <w:jc w:val="left"/>
        <w:rPr/>
      </w:pPr>
      <w:r>
        <w:rPr>
          <w:color w:val="000000"/>
          <w:sz w:val="22"/>
          <w:szCs w:val="22"/>
          <w:u w:val="none"/>
        </w:rPr>
        <w:t xml:space="preserve">Behrensmeyer, A. K. 1982: Time resolution in fuvial vertebrate assemblages. </w:t>
      </w:r>
      <w:r>
        <w:rPr>
          <w:i/>
          <w:iCs/>
          <w:color w:val="000000"/>
          <w:sz w:val="22"/>
          <w:szCs w:val="22"/>
          <w:u w:val="none"/>
        </w:rPr>
        <w:t>Paleobiology</w:t>
      </w:r>
      <w:r>
        <w:rPr>
          <w:color w:val="000000"/>
          <w:sz w:val="22"/>
          <w:szCs w:val="22"/>
          <w:u w:val="none"/>
        </w:rPr>
        <w:t xml:space="preserve"> </w:t>
      </w:r>
      <w:r>
        <w:rPr>
          <w:i/>
          <w:iCs/>
          <w:color w:val="000000"/>
          <w:sz w:val="22"/>
          <w:szCs w:val="22"/>
          <w:u w:val="none"/>
        </w:rPr>
        <w:t>8</w:t>
      </w:r>
      <w:r>
        <w:rPr>
          <w:color w:val="000000"/>
          <w:sz w:val="22"/>
          <w:szCs w:val="22"/>
          <w:u w:val="none"/>
        </w:rPr>
        <w:t>, 211–227.</w:t>
      </w:r>
    </w:p>
    <w:p>
      <w:pPr>
        <w:pStyle w:val="TextBody"/>
        <w:bidi w:val="0"/>
        <w:ind w:left="144" w:right="0" w:hanging="144"/>
        <w:jc w:val="left"/>
        <w:rPr/>
      </w:pPr>
      <w:r>
        <w:rPr>
          <w:color w:val="000000"/>
          <w:sz w:val="22"/>
          <w:szCs w:val="22"/>
          <w:u w:val="none"/>
        </w:rPr>
        <w:t xml:space="preserve">Behrensmeyer, A. K. 1988: Vertebrate preservation in fluvial channels.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63</w:t>
      </w:r>
      <w:r>
        <w:rPr>
          <w:color w:val="000000"/>
          <w:sz w:val="22"/>
          <w:szCs w:val="22"/>
          <w:u w:val="none"/>
        </w:rPr>
        <w:t>, 183–199.</w:t>
      </w:r>
    </w:p>
    <w:p>
      <w:pPr>
        <w:pStyle w:val="TextBody"/>
        <w:bidi w:val="0"/>
        <w:ind w:left="144" w:right="0" w:hanging="144"/>
        <w:jc w:val="left"/>
        <w:rPr/>
      </w:pPr>
      <w:r>
        <w:rPr>
          <w:color w:val="000000"/>
          <w:sz w:val="22"/>
          <w:szCs w:val="22"/>
          <w:u w:val="none"/>
        </w:rPr>
        <w:t xml:space="preserve">Benito-Calvo, A. &amp; de la Torre, I. 2011: Analysis of orientation patterns in Olduvai Bed I assemblages using GIS techniques: Implications for site formation processes. </w:t>
      </w:r>
      <w:r>
        <w:rPr>
          <w:i/>
          <w:iCs/>
          <w:color w:val="000000"/>
          <w:sz w:val="22"/>
          <w:szCs w:val="22"/>
          <w:u w:val="none"/>
        </w:rPr>
        <w:t>Journal of Human Evolution</w:t>
      </w:r>
      <w:r>
        <w:rPr>
          <w:color w:val="000000"/>
          <w:sz w:val="22"/>
          <w:szCs w:val="22"/>
          <w:u w:val="none"/>
        </w:rPr>
        <w:t xml:space="preserve"> </w:t>
      </w:r>
      <w:r>
        <w:rPr>
          <w:i/>
          <w:iCs/>
          <w:color w:val="000000"/>
          <w:sz w:val="22"/>
          <w:szCs w:val="22"/>
          <w:u w:val="none"/>
        </w:rPr>
        <w:t>61</w:t>
      </w:r>
      <w:r>
        <w:rPr>
          <w:color w:val="000000"/>
          <w:sz w:val="22"/>
          <w:szCs w:val="22"/>
          <w:u w:val="none"/>
        </w:rPr>
        <w:t>, 50–60.</w:t>
      </w:r>
    </w:p>
    <w:p>
      <w:pPr>
        <w:pStyle w:val="TextBody"/>
        <w:bidi w:val="0"/>
        <w:ind w:left="144" w:right="0" w:hanging="144"/>
        <w:jc w:val="left"/>
        <w:rPr/>
      </w:pPr>
      <w:r>
        <w:rPr>
          <w:color w:val="000000"/>
          <w:sz w:val="22"/>
          <w:szCs w:val="22"/>
          <w:u w:val="none"/>
        </w:rPr>
        <w:t xml:space="preserve">Benito-Calvo, A., Martínez-Moreno, J., Mora, R., Roy, M. &amp; Roda, X. 2011: Trampling experiments at Cova Gran de Santa Linya, Pre-Pyrenees, Spain: their relevance for archaeological fabrics of the Upper–Middle Paleolithic assemblages .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3652–3661.</w:t>
      </w:r>
    </w:p>
    <w:p>
      <w:pPr>
        <w:pStyle w:val="TextBody"/>
        <w:bidi w:val="0"/>
        <w:ind w:left="144" w:right="0" w:hanging="144"/>
        <w:jc w:val="left"/>
        <w:rPr/>
      </w:pPr>
      <w:r>
        <w:rPr>
          <w:color w:val="000000"/>
          <w:sz w:val="22"/>
          <w:szCs w:val="22"/>
          <w:u w:val="none"/>
        </w:rPr>
        <w:t xml:space="preserve">Bertran, P. &amp; Texier, J.-P. 1995: Fabric Analysis: Application to Paleolithic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521–535.</w:t>
      </w:r>
    </w:p>
    <w:p>
      <w:pPr>
        <w:pStyle w:val="TextBody"/>
        <w:bidi w:val="0"/>
        <w:ind w:left="144" w:right="0" w:hanging="144"/>
        <w:jc w:val="left"/>
        <w:rPr/>
      </w:pPr>
      <w:r>
        <w:rPr>
          <w:color w:val="000000"/>
          <w:sz w:val="22"/>
          <w:szCs w:val="22"/>
          <w:u w:val="none"/>
        </w:rPr>
        <w:t xml:space="preserve">Bevan, A. &amp; Conolly, J. 2009: Modelling spatial heterogeneity and nonstationarity in artifact-rich landscapes.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36</w:t>
      </w:r>
      <w:r>
        <w:rPr>
          <w:color w:val="000000"/>
          <w:sz w:val="22"/>
          <w:szCs w:val="22"/>
          <w:u w:val="none"/>
        </w:rPr>
        <w:t>, 956–964.</w:t>
      </w:r>
    </w:p>
    <w:p>
      <w:pPr>
        <w:pStyle w:val="TextBody"/>
        <w:bidi w:val="0"/>
        <w:ind w:left="144" w:right="0" w:hanging="144"/>
        <w:jc w:val="left"/>
        <w:rPr/>
      </w:pPr>
      <w:r>
        <w:rPr>
          <w:color w:val="000000"/>
          <w:sz w:val="22"/>
          <w:szCs w:val="22"/>
          <w:u w:val="none"/>
        </w:rPr>
        <w:t xml:space="preserve">Boaz, D. D. 1982: </w:t>
      </w:r>
      <w:r>
        <w:rPr>
          <w:i/>
          <w:iCs/>
          <w:color w:val="000000"/>
          <w:sz w:val="22"/>
          <w:szCs w:val="22"/>
          <w:u w:val="none"/>
        </w:rPr>
        <w:t>Modern riverine taphonomy: its relevance to the interpretation of Plio-Pleistocene hominid paleoecology in the Omo basin, Ethiopia</w:t>
      </w:r>
      <w:r>
        <w:rPr>
          <w:color w:val="000000"/>
          <w:sz w:val="22"/>
          <w:szCs w:val="22"/>
          <w:u w:val="none"/>
        </w:rPr>
        <w:t>. Ph.D. thesis.</w:t>
      </w:r>
    </w:p>
    <w:p>
      <w:pPr>
        <w:pStyle w:val="TextBody"/>
        <w:bidi w:val="0"/>
        <w:ind w:left="144" w:right="0" w:hanging="144"/>
        <w:jc w:val="left"/>
        <w:rPr/>
      </w:pPr>
      <w:r>
        <w:rPr>
          <w:color w:val="000000"/>
          <w:sz w:val="22"/>
          <w:szCs w:val="22"/>
          <w:u w:val="none"/>
        </w:rPr>
        <w:t xml:space="preserve">Boaz, N. T. &amp; Behrensmeyer, A. K. 1976: Hominid taphonomy: Transport of human skeletal parts in an artificial fluviatile environment. </w:t>
      </w:r>
      <w:r>
        <w:rPr>
          <w:i/>
          <w:iCs/>
          <w:color w:val="000000"/>
          <w:sz w:val="22"/>
          <w:szCs w:val="22"/>
          <w:u w:val="none"/>
        </w:rPr>
        <w:t>American Journal of Physical Anthropology</w:t>
      </w:r>
      <w:r>
        <w:rPr>
          <w:color w:val="000000"/>
          <w:sz w:val="22"/>
          <w:szCs w:val="22"/>
          <w:u w:val="none"/>
        </w:rPr>
        <w:t xml:space="preserve"> </w:t>
      </w:r>
      <w:r>
        <w:rPr>
          <w:i/>
          <w:iCs/>
          <w:color w:val="000000"/>
          <w:sz w:val="22"/>
          <w:szCs w:val="22"/>
          <w:u w:val="none"/>
        </w:rPr>
        <w:t>45</w:t>
      </w:r>
      <w:r>
        <w:rPr>
          <w:color w:val="000000"/>
          <w:sz w:val="22"/>
          <w:szCs w:val="22"/>
          <w:u w:val="none"/>
        </w:rPr>
        <w:t>, 53–60.</w:t>
      </w:r>
    </w:p>
    <w:p>
      <w:pPr>
        <w:pStyle w:val="TextBody"/>
        <w:bidi w:val="0"/>
        <w:ind w:left="144" w:right="0" w:hanging="144"/>
        <w:jc w:val="left"/>
        <w:rPr/>
      </w:pPr>
      <w:r>
        <w:rPr>
          <w:color w:val="000000"/>
          <w:sz w:val="22"/>
          <w:szCs w:val="22"/>
          <w:u w:val="none"/>
        </w:rPr>
        <w:t xml:space="preserve">Coard, R. 1999: One bone, two bones, wet bones, dry bones: Transport potentials under experimental conditions.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26</w:t>
      </w:r>
      <w:r>
        <w:rPr>
          <w:color w:val="000000"/>
          <w:sz w:val="22"/>
          <w:szCs w:val="22"/>
          <w:u w:val="none"/>
        </w:rPr>
        <w:t>, 1369– 1375.</w:t>
      </w:r>
    </w:p>
    <w:p>
      <w:pPr>
        <w:pStyle w:val="TextBody"/>
        <w:bidi w:val="0"/>
        <w:ind w:left="144" w:right="0" w:hanging="144"/>
        <w:jc w:val="left"/>
        <w:rPr/>
      </w:pPr>
      <w:r>
        <w:rPr>
          <w:color w:val="000000"/>
          <w:sz w:val="22"/>
          <w:szCs w:val="22"/>
          <w:u w:val="none"/>
        </w:rPr>
        <w:t xml:space="preserve">Coard, R. &amp; Dennell, R. 1995: Taphonomy of some articulated skeletal remains: Transport potential in an artificial environment.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441–448.</w:t>
      </w:r>
    </w:p>
    <w:p>
      <w:pPr>
        <w:pStyle w:val="TextBody"/>
        <w:bidi w:val="0"/>
        <w:ind w:left="144" w:right="0" w:hanging="144"/>
        <w:jc w:val="left"/>
        <w:rPr/>
      </w:pPr>
      <w:r>
        <w:rPr>
          <w:color w:val="000000"/>
          <w:sz w:val="22"/>
          <w:szCs w:val="22"/>
          <w:u w:val="none"/>
        </w:rPr>
        <w:t xml:space="preserve">Cobo-Sánchez, L., Aramendi, J. &amp; Domínguez-Rodrigo, M. 2014: Orientation patterns of wildebeest bones on the lake Masek floodplain (Serengeti, Tanzania) and their relevance to interpret anisotropy in the Olduvai lacustrine floodplain.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277–284.</w:t>
      </w:r>
    </w:p>
    <w:p>
      <w:pPr>
        <w:pStyle w:val="TextBody"/>
        <w:bidi w:val="0"/>
        <w:ind w:left="144" w:right="0" w:hanging="144"/>
        <w:jc w:val="left"/>
        <w:rPr/>
      </w:pPr>
      <w:r>
        <w:rPr>
          <w:color w:val="000000"/>
          <w:sz w:val="22"/>
          <w:szCs w:val="22"/>
          <w:u w:val="none"/>
        </w:rPr>
        <w:t xml:space="preserve">Cremaschi, M., Trombino, L. &amp; Zerboni, A. In press: Palaeosoils and relict soils, a systematic review.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w:t>
      </w:r>
      <w:r>
        <w:rPr>
          <w:color w:val="000000"/>
          <w:sz w:val="22"/>
          <w:szCs w:val="22"/>
          <w:u w:val="none"/>
        </w:rPr>
        <w:t xml:space="preserve"> 873–904, Elsevier, Oxford.</w:t>
      </w:r>
    </w:p>
    <w:p>
      <w:pPr>
        <w:pStyle w:val="TextBody"/>
        <w:bidi w:val="0"/>
        <w:ind w:left="144" w:right="0" w:hanging="144"/>
        <w:jc w:val="left"/>
        <w:rPr/>
      </w:pPr>
      <w:r>
        <w:rPr>
          <w:color w:val="000000"/>
          <w:sz w:val="22"/>
          <w:szCs w:val="22"/>
          <w:u w:val="none"/>
        </w:rPr>
        <w:t xml:space="preserve">Dale, M. &amp; Fortin, M. 2014: </w:t>
      </w:r>
      <w:r>
        <w:rPr>
          <w:i/>
          <w:iCs/>
          <w:color w:val="000000"/>
          <w:sz w:val="22"/>
          <w:szCs w:val="22"/>
          <w:u w:val="none"/>
        </w:rPr>
        <w:t>Spatial Analysis: A Guide for Ecologists.</w:t>
      </w:r>
      <w:r>
        <w:rPr>
          <w:color w:val="000000"/>
          <w:sz w:val="22"/>
          <w:szCs w:val="22"/>
          <w:u w:val="none"/>
        </w:rPr>
        <w:t xml:space="preserve"> 2nd edition. 438 pp. Cambridge University Press, Cambridge.</w:t>
      </w:r>
    </w:p>
    <w:p>
      <w:pPr>
        <w:pStyle w:val="TextBody"/>
        <w:bidi w:val="0"/>
        <w:ind w:left="144" w:right="0" w:hanging="144"/>
        <w:jc w:val="left"/>
        <w:rPr/>
      </w:pPr>
      <w:r>
        <w:rPr>
          <w:color w:val="000000"/>
          <w:sz w:val="22"/>
          <w:szCs w:val="22"/>
          <w:u w:val="none"/>
        </w:rPr>
        <w:t xml:space="preserve">de la Torre, I. &amp; Benito-Calvo, A. 2013: Application of GIS methods to retrieve orientation patterns from imagery: a case study from Beds I and II, Olduvai Gorge (Tanzania).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40</w:t>
      </w:r>
      <w:r>
        <w:rPr>
          <w:color w:val="000000"/>
          <w:sz w:val="22"/>
          <w:szCs w:val="22"/>
          <w:u w:val="none"/>
        </w:rPr>
        <w:t>, 2446–2457.</w:t>
      </w:r>
    </w:p>
    <w:p>
      <w:pPr>
        <w:pStyle w:val="TextBody"/>
        <w:bidi w:val="0"/>
        <w:ind w:left="144" w:right="0" w:hanging="144"/>
        <w:jc w:val="left"/>
        <w:rPr/>
      </w:pPr>
      <w:r>
        <w:rPr>
          <w:color w:val="000000"/>
          <w:sz w:val="22"/>
          <w:szCs w:val="22"/>
          <w:u w:val="none"/>
        </w:rPr>
        <w:t xml:space="preserve">Domínguez-Rodrigo, M., Bunn, H., Mabulla, A., Baquedano, E., Uribelarrea, D., Pérez-González, A., Gidna, A., Yravedra, J., Diez-Martin, F., Egeland, C., Barba, R., Arriaza, M., Organista, E. &amp; Ansón, M. 2014a: On meat eating and human evolution: A taphonomic analysis of BK4b (Upper Bed II, Olduvai Gorge, Tanzania), and its bearing on hominin megafaunal consumption.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129–152.</w:t>
      </w:r>
    </w:p>
    <w:p>
      <w:pPr>
        <w:pStyle w:val="TextBody"/>
        <w:bidi w:val="0"/>
        <w:ind w:left="144" w:right="0" w:hanging="144"/>
        <w:jc w:val="left"/>
        <w:rPr/>
      </w:pPr>
      <w:r>
        <w:rPr>
          <w:color w:val="000000"/>
          <w:sz w:val="22"/>
          <w:szCs w:val="22"/>
          <w:u w:val="none"/>
        </w:rPr>
        <w:t xml:space="preserve">Domínguez-Rodrigo, M., Bunn, H., Pickering, T., Mabulla, A., Musiba, C., Baque-dano, E., Ashley, G., Diez-Martin, F., Santonja, M., Uribelarrea, D., Barba, R., Yravedra, J., Barboni, D., Arriaza, C. &amp; Gidna, A. 2012: Autochthony and orientation patterns in Olduvai Bed I: a re-examination of the status of post-depositional biasing of archaeological assemblages from FLK North (FLKN).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2116–2127.</w:t>
      </w:r>
    </w:p>
    <w:p>
      <w:pPr>
        <w:pStyle w:val="TextBody"/>
        <w:bidi w:val="0"/>
        <w:ind w:left="144" w:right="0" w:hanging="144"/>
        <w:jc w:val="left"/>
        <w:rPr/>
      </w:pPr>
      <w:r>
        <w:rPr>
          <w:color w:val="000000"/>
          <w:sz w:val="22"/>
          <w:szCs w:val="22"/>
          <w:u w:val="none"/>
        </w:rPr>
        <w:t xml:space="preserve">Domínguez-Rodrigo, M., Bunn, H. T. &amp; Yravedra, J. 2014b: A critical re-evaluation of bone surface modification models for inferring fossil hominin and carnivore interactions through a multivariate approach: Application to the FLK Zinj archaeofaunal assemblage (Olduvai Gorge, Tanzania).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32– 43.</w:t>
      </w:r>
    </w:p>
    <w:p>
      <w:pPr>
        <w:pStyle w:val="TextBody"/>
        <w:bidi w:val="0"/>
        <w:ind w:left="144" w:right="0" w:hanging="144"/>
        <w:jc w:val="left"/>
        <w:rPr/>
      </w:pPr>
      <w:r>
        <w:rPr>
          <w:color w:val="000000"/>
          <w:sz w:val="22"/>
          <w:szCs w:val="22"/>
          <w:u w:val="none"/>
        </w:rPr>
        <w:t xml:space="preserve">Domínguez-Rodrigo, M., Cobo-Sánchez, L., Yravedra, J., Uribelarrea, D., Arriaza, C., Organista, E. &amp; Baquedano, E. 2018: Fluvial spatial taphonomy: a new method for the study of post-depositional processes. </w:t>
      </w:r>
      <w:r>
        <w:rPr>
          <w:i/>
          <w:iCs/>
          <w:color w:val="000000"/>
          <w:sz w:val="22"/>
          <w:szCs w:val="22"/>
          <w:u w:val="none"/>
        </w:rPr>
        <w:t>Archaeological and Anthropological Sciences 10</w:t>
      </w:r>
      <w:r>
        <w:rPr>
          <w:color w:val="000000"/>
          <w:sz w:val="22"/>
          <w:szCs w:val="22"/>
          <w:u w:val="none"/>
        </w:rPr>
        <w:t>, 1769–1789.</w:t>
      </w:r>
    </w:p>
    <w:p>
      <w:pPr>
        <w:pStyle w:val="TextBody"/>
        <w:bidi w:val="0"/>
        <w:ind w:left="144" w:right="0" w:hanging="144"/>
        <w:jc w:val="left"/>
        <w:rPr/>
      </w:pPr>
      <w:r>
        <w:rPr>
          <w:color w:val="000000"/>
          <w:sz w:val="22"/>
          <w:szCs w:val="22"/>
          <w:u w:val="none"/>
        </w:rPr>
        <w:t xml:space="preserve">Domínguez-Rodrigo, M., Diez-Martín, F., Yravedra, J., Barba, R., Mabulla, A., Baque-dano, E., Uribelarrea, D., Sánchez, P. &amp; Eren, M. I. 2014C: Study of the SHK Main Site faunal assemblage, Olduvai Gorge, Tanzania: Implications for Bed II taphonomy, paleoecology, and hominin utilization of megafauna.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153–166.</w:t>
      </w:r>
    </w:p>
    <w:p>
      <w:pPr>
        <w:pStyle w:val="TextBody"/>
        <w:bidi w:val="0"/>
        <w:ind w:left="144" w:right="0" w:hanging="144"/>
        <w:jc w:val="left"/>
        <w:rPr/>
      </w:pPr>
      <w:r>
        <w:rPr>
          <w:color w:val="000000"/>
          <w:sz w:val="22"/>
          <w:szCs w:val="22"/>
          <w:u w:val="none"/>
        </w:rPr>
        <w:t xml:space="preserve">Domínguez-Rodrigo, M., Fernández-López S. &amp; Alcalá, L. 2011: How Can Taphonomy Be Defined in the XXI Century?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9</w:t>
      </w:r>
      <w:r>
        <w:rPr>
          <w:color w:val="000000"/>
          <w:sz w:val="22"/>
          <w:szCs w:val="22"/>
          <w:u w:val="none"/>
        </w:rPr>
        <w:t>, 1–13.</w:t>
      </w:r>
    </w:p>
    <w:p>
      <w:pPr>
        <w:pStyle w:val="TextBody"/>
        <w:bidi w:val="0"/>
        <w:ind w:left="144" w:right="0" w:hanging="144"/>
        <w:jc w:val="left"/>
        <w:rPr/>
      </w:pPr>
      <w:r>
        <w:rPr>
          <w:color w:val="000000"/>
          <w:sz w:val="22"/>
          <w:szCs w:val="22"/>
          <w:u w:val="none"/>
        </w:rPr>
        <w:t xml:space="preserve">Domínguez-Rodrigo, M. &amp; García-Pérez, A. 2013: Testing the Accuracy of Different A-Axis Types for Measuring the Orientation of Bones in the Archaeological and Paleontological Record. </w:t>
      </w:r>
      <w:r>
        <w:rPr>
          <w:i/>
          <w:iCs/>
          <w:color w:val="000000"/>
          <w:sz w:val="22"/>
          <w:szCs w:val="22"/>
          <w:u w:val="none"/>
        </w:rPr>
        <w:t>PLoS ONE</w:t>
      </w:r>
      <w:r>
        <w:rPr>
          <w:color w:val="000000"/>
          <w:sz w:val="22"/>
          <w:szCs w:val="22"/>
          <w:u w:val="none"/>
        </w:rPr>
        <w:t xml:space="preserve"> </w:t>
      </w:r>
      <w:r>
        <w:rPr>
          <w:i/>
          <w:iCs/>
          <w:color w:val="000000"/>
          <w:sz w:val="22"/>
          <w:szCs w:val="22"/>
          <w:u w:val="none"/>
        </w:rPr>
        <w:t>8</w:t>
      </w:r>
      <w:r>
        <w:rPr>
          <w:color w:val="000000"/>
          <w:sz w:val="22"/>
          <w:szCs w:val="22"/>
          <w:u w:val="none"/>
        </w:rPr>
        <w:t>, e68955.</w:t>
      </w:r>
    </w:p>
    <w:p>
      <w:pPr>
        <w:pStyle w:val="TextBody"/>
        <w:bidi w:val="0"/>
        <w:ind w:left="144" w:right="0" w:hanging="144"/>
        <w:jc w:val="left"/>
        <w:rPr/>
      </w:pPr>
      <w:r>
        <w:rPr>
          <w:color w:val="000000"/>
          <w:sz w:val="22"/>
          <w:szCs w:val="22"/>
          <w:u w:val="none"/>
        </w:rPr>
        <w:t xml:space="preserve">Domínguez-Rodrigo, M., Uribelarrea, D., Santonja, M., Bunn, H., García-Pérez, A., Pérez-González, A., Panera, J., Rubio-Jara, S., Mabulla, A., Baquedano, E., Yravedra, J. &amp; Diez-Martín, F. 2014d: Autochthonous anisotropy of archaeological materials by the action of water: experimental and archaeological reassessment of the orientation patterns at the Olduvai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41</w:t>
      </w:r>
      <w:r>
        <w:rPr>
          <w:color w:val="000000"/>
          <w:sz w:val="22"/>
          <w:szCs w:val="22"/>
          <w:u w:val="none"/>
        </w:rPr>
        <w:t>, 44–68.</w:t>
      </w:r>
    </w:p>
    <w:p>
      <w:pPr>
        <w:pStyle w:val="TextBody"/>
        <w:bidi w:val="0"/>
        <w:ind w:left="144" w:right="0" w:hanging="144"/>
        <w:jc w:val="left"/>
        <w:rPr/>
      </w:pPr>
      <w:r>
        <w:rPr>
          <w:color w:val="000000"/>
          <w:sz w:val="22"/>
          <w:szCs w:val="22"/>
          <w:u w:val="none"/>
        </w:rPr>
        <w:t xml:space="preserve">Eberth, D. A., Rogers, R. R. &amp; Fiorillo, A. R. 2007: A practical approach to the study of bonebeds. </w:t>
      </w:r>
      <w:r>
        <w:rPr>
          <w:i/>
          <w:iCs/>
          <w:color w:val="000000"/>
          <w:sz w:val="22"/>
          <w:szCs w:val="22"/>
          <w:u w:val="none"/>
        </w:rPr>
        <w:t>In</w:t>
      </w:r>
      <w:r>
        <w:rPr>
          <w:color w:val="000000"/>
          <w:sz w:val="22"/>
          <w:szCs w:val="22"/>
          <w:u w:val="none"/>
        </w:rPr>
        <w:t xml:space="preserve"> Rogers, R. R., Eberth, D. A. &amp; Fiorillo, A. R. (eds.): </w:t>
      </w:r>
      <w:r>
        <w:rPr>
          <w:i/>
          <w:iCs/>
          <w:color w:val="000000"/>
          <w:sz w:val="22"/>
          <w:szCs w:val="22"/>
          <w:u w:val="none"/>
        </w:rPr>
        <w:t>Bonebeds. Genesis, Analysis, and Paleobiological Significance, 265–332,</w:t>
      </w:r>
      <w:r>
        <w:rPr>
          <w:color w:val="000000"/>
          <w:sz w:val="22"/>
          <w:szCs w:val="22"/>
          <w:u w:val="none"/>
        </w:rPr>
        <w:t xml:space="preserve"> The University of Chicago Press, Chicago.</w:t>
      </w:r>
    </w:p>
    <w:p>
      <w:pPr>
        <w:pStyle w:val="TextBody"/>
        <w:bidi w:val="0"/>
        <w:ind w:left="144" w:right="0" w:hanging="144"/>
        <w:jc w:val="left"/>
        <w:rPr/>
      </w:pPr>
      <w:r>
        <w:rPr>
          <w:color w:val="000000"/>
          <w:sz w:val="22"/>
          <w:szCs w:val="22"/>
          <w:u w:val="none"/>
        </w:rPr>
        <w:t xml:space="preserve">Efremov, I. A. 1940: Taphonomy: a new branch of paleontology. </w:t>
      </w:r>
      <w:r>
        <w:rPr>
          <w:i/>
          <w:iCs/>
          <w:color w:val="000000"/>
          <w:sz w:val="22"/>
          <w:szCs w:val="22"/>
          <w:u w:val="none"/>
        </w:rPr>
        <w:t>Pan American Geologist</w:t>
      </w:r>
      <w:r>
        <w:rPr>
          <w:color w:val="000000"/>
          <w:sz w:val="22"/>
          <w:szCs w:val="22"/>
          <w:u w:val="none"/>
        </w:rPr>
        <w:t xml:space="preserve"> </w:t>
      </w:r>
      <w:r>
        <w:rPr>
          <w:i/>
          <w:iCs/>
          <w:color w:val="000000"/>
          <w:sz w:val="22"/>
          <w:szCs w:val="22"/>
          <w:u w:val="none"/>
        </w:rPr>
        <w:t>74</w:t>
      </w:r>
      <w:r>
        <w:rPr>
          <w:color w:val="000000"/>
          <w:sz w:val="22"/>
          <w:szCs w:val="22"/>
          <w:u w:val="none"/>
        </w:rPr>
        <w:t>, 81–93.</w:t>
      </w:r>
    </w:p>
    <w:p>
      <w:pPr>
        <w:pStyle w:val="TextBody"/>
        <w:bidi w:val="0"/>
        <w:ind w:left="144" w:right="0" w:hanging="144"/>
        <w:jc w:val="left"/>
        <w:rPr/>
      </w:pPr>
      <w:r>
        <w:rPr>
          <w:color w:val="000000"/>
          <w:sz w:val="22"/>
          <w:szCs w:val="22"/>
          <w:u w:val="none"/>
        </w:rPr>
        <w:t xml:space="preserve">Felletti, F., Dall’Olio &amp; E., Muttoni, G. 2016. Determining flow directions in turbidites: An integrates sedimentological and magnetic fabric study of the Miocene Marnoso Arenacea Formation (northern Apennines, Italy). </w:t>
      </w:r>
      <w:r>
        <w:rPr>
          <w:i/>
          <w:iCs/>
          <w:color w:val="000000"/>
          <w:sz w:val="22"/>
          <w:szCs w:val="22"/>
          <w:u w:val="none"/>
        </w:rPr>
        <w:t>Sedimentary Geology</w:t>
      </w:r>
      <w:r>
        <w:rPr>
          <w:color w:val="000000"/>
          <w:sz w:val="22"/>
          <w:szCs w:val="22"/>
          <w:u w:val="none"/>
        </w:rPr>
        <w:t xml:space="preserve"> </w:t>
      </w:r>
      <w:r>
        <w:rPr>
          <w:i/>
          <w:iCs/>
          <w:color w:val="000000"/>
          <w:sz w:val="22"/>
          <w:szCs w:val="22"/>
          <w:u w:val="none"/>
        </w:rPr>
        <w:t>335</w:t>
      </w:r>
      <w:r>
        <w:rPr>
          <w:color w:val="000000"/>
          <w:sz w:val="22"/>
          <w:szCs w:val="22"/>
          <w:u w:val="none"/>
        </w:rPr>
        <w:t>, 197– 215.</w:t>
      </w:r>
    </w:p>
    <w:p>
      <w:pPr>
        <w:pStyle w:val="TextBody"/>
        <w:bidi w:val="0"/>
        <w:ind w:left="144" w:right="0" w:hanging="144"/>
        <w:jc w:val="left"/>
        <w:rPr/>
      </w:pPr>
      <w:r>
        <w:rPr>
          <w:color w:val="000000"/>
          <w:sz w:val="22"/>
          <w:szCs w:val="22"/>
          <w:u w:val="none"/>
        </w:rPr>
        <w:t xml:space="preserve">Fernández-Jalvo, Y., Scott, L. &amp; Andrews, P. 2011: Taphonomy in palaeoecological interpretations. </w:t>
      </w:r>
      <w:r>
        <w:rPr>
          <w:i/>
          <w:iCs/>
          <w:color w:val="000000"/>
          <w:sz w:val="22"/>
          <w:szCs w:val="22"/>
          <w:u w:val="none"/>
        </w:rPr>
        <w:t>Quaternary Science Reviews</w:t>
      </w:r>
      <w:r>
        <w:rPr>
          <w:color w:val="000000"/>
          <w:sz w:val="22"/>
          <w:szCs w:val="22"/>
          <w:u w:val="none"/>
        </w:rPr>
        <w:t xml:space="preserve"> </w:t>
      </w:r>
      <w:r>
        <w:rPr>
          <w:i/>
          <w:iCs/>
          <w:color w:val="000000"/>
          <w:sz w:val="22"/>
          <w:szCs w:val="22"/>
          <w:u w:val="none"/>
        </w:rPr>
        <w:t>30</w:t>
      </w:r>
      <w:r>
        <w:rPr>
          <w:color w:val="000000"/>
          <w:sz w:val="22"/>
          <w:szCs w:val="22"/>
          <w:u w:val="none"/>
        </w:rPr>
        <w:t>, 1296–1302.</w:t>
      </w:r>
    </w:p>
    <w:p>
      <w:pPr>
        <w:pStyle w:val="TextBody"/>
        <w:bidi w:val="0"/>
        <w:ind w:left="144" w:right="0" w:hanging="144"/>
        <w:jc w:val="left"/>
        <w:rPr/>
      </w:pPr>
      <w:r>
        <w:rPr>
          <w:color w:val="000000"/>
          <w:sz w:val="22"/>
          <w:szCs w:val="22"/>
          <w:u w:val="none"/>
        </w:rPr>
        <w:t xml:space="preserve">Fernández-López, R. S., Fernández-Jalvo, Y. &amp; Alcalá, L. 2002: Accumulation: taphonomic concept and other palaeontological uses. </w:t>
      </w:r>
      <w:r>
        <w:rPr>
          <w:i/>
          <w:iCs/>
          <w:color w:val="000000"/>
          <w:sz w:val="22"/>
          <w:szCs w:val="22"/>
          <w:u w:val="none"/>
        </w:rPr>
        <w:t>In</w:t>
      </w:r>
      <w:r>
        <w:rPr>
          <w:color w:val="000000"/>
          <w:sz w:val="22"/>
          <w:szCs w:val="22"/>
          <w:u w:val="none"/>
        </w:rPr>
        <w:t xml:space="preserve"> Renzi, M. D., Alonso, M. P., Belinchón, M., Peñalver, E., Montoya, P. &amp; Márquez-Aliaga, A. (eds.): </w:t>
      </w:r>
      <w:r>
        <w:rPr>
          <w:i/>
          <w:iCs/>
          <w:color w:val="000000"/>
          <w:sz w:val="22"/>
          <w:szCs w:val="22"/>
          <w:u w:val="none"/>
        </w:rPr>
        <w:t>Current Topics on Taphonomy and Fossilization,</w:t>
      </w:r>
      <w:r>
        <w:rPr>
          <w:color w:val="000000"/>
          <w:sz w:val="22"/>
          <w:szCs w:val="22"/>
          <w:u w:val="none"/>
        </w:rPr>
        <w:t xml:space="preserve"> 37–47, Oficina de Publicationes, Valencia.</w:t>
      </w:r>
    </w:p>
    <w:p>
      <w:pPr>
        <w:pStyle w:val="TextBody"/>
        <w:bidi w:val="0"/>
        <w:ind w:left="144" w:right="0" w:hanging="144"/>
        <w:jc w:val="left"/>
        <w:rPr/>
      </w:pPr>
      <w:r>
        <w:rPr>
          <w:color w:val="000000"/>
          <w:sz w:val="22"/>
          <w:szCs w:val="22"/>
          <w:u w:val="none"/>
        </w:rPr>
        <w:t xml:space="preserve">Fernández-López, S. 2006: Taphonomic alteration and evolutionary taphonomy.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4</w:t>
      </w:r>
      <w:r>
        <w:rPr>
          <w:color w:val="000000"/>
          <w:sz w:val="22"/>
          <w:szCs w:val="22"/>
          <w:u w:val="none"/>
        </w:rPr>
        <w:t>, 111–142.</w:t>
      </w:r>
    </w:p>
    <w:p>
      <w:pPr>
        <w:pStyle w:val="TextBody"/>
        <w:bidi w:val="0"/>
        <w:ind w:left="144" w:right="0" w:hanging="144"/>
        <w:jc w:val="left"/>
        <w:rPr/>
      </w:pPr>
      <w:r>
        <w:rPr>
          <w:color w:val="000000"/>
          <w:sz w:val="22"/>
          <w:szCs w:val="22"/>
          <w:u w:val="none"/>
        </w:rPr>
        <w:t xml:space="preserve">Fiorillo, A. R. 1988: A proposal for graphic presentation of orientation data from fossils. </w:t>
      </w:r>
      <w:r>
        <w:rPr>
          <w:i/>
          <w:iCs/>
          <w:color w:val="000000"/>
          <w:sz w:val="22"/>
          <w:szCs w:val="22"/>
          <w:u w:val="none"/>
        </w:rPr>
        <w:t>Contributions to Geology</w:t>
      </w:r>
      <w:r>
        <w:rPr>
          <w:color w:val="000000"/>
          <w:sz w:val="22"/>
          <w:szCs w:val="22"/>
          <w:u w:val="none"/>
        </w:rPr>
        <w:t xml:space="preserve"> </w:t>
      </w:r>
      <w:r>
        <w:rPr>
          <w:i/>
          <w:iCs/>
          <w:color w:val="000000"/>
          <w:sz w:val="22"/>
          <w:szCs w:val="22"/>
          <w:u w:val="none"/>
        </w:rPr>
        <w:t>26</w:t>
      </w:r>
      <w:r>
        <w:rPr>
          <w:color w:val="000000"/>
          <w:sz w:val="22"/>
          <w:szCs w:val="22"/>
          <w:u w:val="none"/>
        </w:rPr>
        <w:t>, 1–4.</w:t>
      </w:r>
    </w:p>
    <w:p>
      <w:pPr>
        <w:pStyle w:val="TextBody"/>
        <w:bidi w:val="0"/>
        <w:ind w:left="144" w:right="0" w:hanging="144"/>
        <w:jc w:val="left"/>
        <w:rPr/>
      </w:pPr>
      <w:r>
        <w:rPr>
          <w:color w:val="000000"/>
          <w:sz w:val="22"/>
          <w:szCs w:val="22"/>
          <w:u w:val="none"/>
        </w:rPr>
        <w:t xml:space="preserve">Fiorillo, A. R. 1991: Taphonomy and depositional setting of Careless Creek Quarry (Judith River Formation), Wheatland County, Montana, U.S.A.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81</w:t>
      </w:r>
      <w:r>
        <w:rPr>
          <w:color w:val="000000"/>
          <w:sz w:val="22"/>
          <w:szCs w:val="22"/>
          <w:u w:val="none"/>
        </w:rPr>
        <w:t>, 281–311.</w:t>
      </w:r>
    </w:p>
    <w:p>
      <w:pPr>
        <w:pStyle w:val="TextBody"/>
        <w:bidi w:val="0"/>
        <w:ind w:left="144" w:right="0" w:hanging="144"/>
        <w:jc w:val="left"/>
        <w:rPr/>
      </w:pPr>
      <w:r>
        <w:rPr>
          <w:color w:val="000000"/>
          <w:sz w:val="22"/>
          <w:szCs w:val="22"/>
          <w:u w:val="none"/>
        </w:rPr>
        <w:t xml:space="preserve">Frison, G. C. &amp; Todd, L. C. 1986: </w:t>
      </w:r>
      <w:r>
        <w:rPr>
          <w:i/>
          <w:iCs/>
          <w:color w:val="000000"/>
          <w:sz w:val="22"/>
          <w:szCs w:val="22"/>
          <w:u w:val="none"/>
        </w:rPr>
        <w:t>The Colby Mammoth Site: Taphonomy and Archaeology of a Clovis Kill in Northern Wyoming</w:t>
      </w:r>
      <w:r>
        <w:rPr>
          <w:color w:val="000000"/>
          <w:sz w:val="22"/>
          <w:szCs w:val="22"/>
          <w:u w:val="none"/>
        </w:rPr>
        <w:t>. 238 pp. University of New Mexico Press, New Mexico.</w:t>
      </w:r>
    </w:p>
    <w:p>
      <w:pPr>
        <w:pStyle w:val="TextBody"/>
        <w:bidi w:val="0"/>
        <w:ind w:left="144" w:right="0" w:hanging="144"/>
        <w:jc w:val="left"/>
        <w:rPr/>
      </w:pPr>
      <w:r>
        <w:rPr>
          <w:color w:val="000000"/>
          <w:sz w:val="22"/>
          <w:szCs w:val="22"/>
          <w:u w:val="none"/>
        </w:rPr>
        <w:t xml:space="preserve">Giusti, D. &amp; Arzarello, M. 2016: The need for a taphonomic perspective in spatial analysis: Formation processes at the Early Pleistocene site of Pirro Nord (P13), Apricena, Italy. </w:t>
      </w:r>
      <w:r>
        <w:rPr>
          <w:i/>
          <w:iCs/>
          <w:color w:val="000000"/>
          <w:sz w:val="22"/>
          <w:szCs w:val="22"/>
          <w:u w:val="none"/>
        </w:rPr>
        <w:t>Journal of Archaeological Science: Reports</w:t>
      </w:r>
      <w:r>
        <w:rPr>
          <w:color w:val="000000"/>
          <w:sz w:val="22"/>
          <w:szCs w:val="22"/>
          <w:u w:val="none"/>
        </w:rPr>
        <w:t xml:space="preserve"> </w:t>
      </w:r>
      <w:r>
        <w:rPr>
          <w:i/>
          <w:iCs/>
          <w:color w:val="000000"/>
          <w:sz w:val="22"/>
          <w:szCs w:val="22"/>
          <w:u w:val="none"/>
        </w:rPr>
        <w:t>8</w:t>
      </w:r>
      <w:r>
        <w:rPr>
          <w:color w:val="000000"/>
          <w:sz w:val="22"/>
          <w:szCs w:val="22"/>
          <w:u w:val="none"/>
        </w:rPr>
        <w:t>, 235–249.</w:t>
      </w:r>
    </w:p>
    <w:p>
      <w:pPr>
        <w:pStyle w:val="TextBody"/>
        <w:bidi w:val="0"/>
        <w:ind w:left="144" w:right="0" w:hanging="144"/>
        <w:jc w:val="left"/>
        <w:rPr/>
      </w:pPr>
      <w:r>
        <w:rPr>
          <w:color w:val="000000"/>
          <w:sz w:val="22"/>
          <w:szCs w:val="22"/>
          <w:u w:val="none"/>
        </w:rPr>
        <w:t xml:space="preserve">Giusti, D., Tourloukis, V., Konidaris, G., Thompson, N., Karkanas, P., Panagopoulou, E. &amp; Harvati, K. In press: Beyond maps: Patterns of formation processes at the Middle Pleistocene open-air site of Marathousa 1, Megalopolis basin, Greece.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Hamilton, N. &amp; Rees, A. J. 1970: The use of magnetic fabric in palaeocurrent estimation. </w:t>
      </w:r>
      <w:r>
        <w:rPr>
          <w:i/>
          <w:iCs/>
          <w:color w:val="000000"/>
          <w:sz w:val="22"/>
          <w:szCs w:val="22"/>
          <w:u w:val="none"/>
        </w:rPr>
        <w:t>In</w:t>
      </w:r>
      <w:r>
        <w:rPr>
          <w:color w:val="000000"/>
          <w:sz w:val="22"/>
          <w:szCs w:val="22"/>
          <w:u w:val="none"/>
        </w:rPr>
        <w:t xml:space="preserve"> Runcorn, S. K. (ed.): </w:t>
      </w:r>
      <w:r>
        <w:rPr>
          <w:i/>
          <w:iCs/>
          <w:color w:val="000000"/>
          <w:sz w:val="22"/>
          <w:szCs w:val="22"/>
          <w:u w:val="none"/>
        </w:rPr>
        <w:t xml:space="preserve">Palaeogeophysics, </w:t>
      </w:r>
      <w:r>
        <w:rPr>
          <w:i w:val="false"/>
          <w:iCs w:val="false"/>
          <w:color w:val="000000"/>
          <w:sz w:val="22"/>
          <w:szCs w:val="22"/>
          <w:u w:val="none"/>
        </w:rPr>
        <w:t>445–464</w:t>
      </w:r>
      <w:r>
        <w:rPr>
          <w:color w:val="000000"/>
          <w:sz w:val="22"/>
          <w:szCs w:val="22"/>
          <w:u w:val="none"/>
        </w:rPr>
        <w:t>. Academic, London.</w:t>
      </w:r>
    </w:p>
    <w:p>
      <w:pPr>
        <w:pStyle w:val="TextBody"/>
        <w:bidi w:val="0"/>
        <w:ind w:left="144" w:right="0" w:hanging="144"/>
        <w:jc w:val="left"/>
        <w:rPr/>
      </w:pPr>
      <w:r>
        <w:rPr>
          <w:color w:val="000000"/>
          <w:sz w:val="22"/>
          <w:szCs w:val="22"/>
          <w:u w:val="none"/>
        </w:rPr>
        <w:t xml:space="preserve">Hill, A. 1976. On carnivore and weathering damage to bone. </w:t>
      </w:r>
      <w:r>
        <w:rPr>
          <w:i/>
          <w:iCs/>
          <w:color w:val="000000"/>
          <w:sz w:val="22"/>
          <w:szCs w:val="22"/>
          <w:u w:val="none"/>
        </w:rPr>
        <w:t>Current Anthropology</w:t>
      </w:r>
      <w:r>
        <w:rPr>
          <w:color w:val="000000"/>
          <w:sz w:val="22"/>
          <w:szCs w:val="22"/>
          <w:u w:val="none"/>
        </w:rPr>
        <w:t xml:space="preserve"> </w:t>
      </w:r>
      <w:r>
        <w:rPr>
          <w:i/>
          <w:iCs/>
          <w:color w:val="000000"/>
          <w:sz w:val="22"/>
          <w:szCs w:val="22"/>
          <w:u w:val="none"/>
        </w:rPr>
        <w:t>17</w:t>
      </w:r>
      <w:r>
        <w:rPr>
          <w:color w:val="000000"/>
          <w:sz w:val="22"/>
          <w:szCs w:val="22"/>
          <w:u w:val="none"/>
        </w:rPr>
        <w:t>, 335–336.</w:t>
      </w:r>
    </w:p>
    <w:p>
      <w:pPr>
        <w:pStyle w:val="TextBody"/>
        <w:bidi w:val="0"/>
        <w:ind w:left="144" w:right="0" w:hanging="144"/>
        <w:jc w:val="left"/>
        <w:rPr/>
      </w:pPr>
      <w:r>
        <w:rPr>
          <w:color w:val="000000"/>
          <w:sz w:val="22"/>
          <w:szCs w:val="22"/>
          <w:u w:val="none"/>
        </w:rPr>
        <w:t xml:space="preserve">Hrouda, F. 1982: Magnetic anisotropy of rocks and its application in geology and geophysics. </w:t>
      </w:r>
      <w:r>
        <w:rPr>
          <w:i/>
          <w:iCs/>
          <w:color w:val="000000"/>
          <w:sz w:val="22"/>
          <w:szCs w:val="22"/>
          <w:u w:val="none"/>
        </w:rPr>
        <w:t>Geophysical Surveys</w:t>
      </w:r>
      <w:r>
        <w:rPr>
          <w:color w:val="000000"/>
          <w:sz w:val="22"/>
          <w:szCs w:val="22"/>
          <w:u w:val="none"/>
        </w:rPr>
        <w:t xml:space="preserve"> </w:t>
      </w:r>
      <w:r>
        <w:rPr>
          <w:i/>
          <w:iCs/>
          <w:color w:val="000000"/>
          <w:sz w:val="22"/>
          <w:szCs w:val="22"/>
          <w:u w:val="none"/>
        </w:rPr>
        <w:t>5</w:t>
      </w:r>
      <w:r>
        <w:rPr>
          <w:color w:val="000000"/>
          <w:sz w:val="22"/>
          <w:szCs w:val="22"/>
          <w:u w:val="none"/>
        </w:rPr>
        <w:t>, 37–82.</w:t>
      </w:r>
    </w:p>
    <w:p>
      <w:pPr>
        <w:pStyle w:val="TextBody"/>
        <w:bidi w:val="0"/>
        <w:ind w:left="144" w:right="0" w:hanging="144"/>
        <w:jc w:val="left"/>
        <w:rPr/>
      </w:pPr>
      <w:r>
        <w:rPr>
          <w:color w:val="000000"/>
          <w:sz w:val="22"/>
          <w:szCs w:val="22"/>
          <w:u w:val="none"/>
        </w:rPr>
        <w:t xml:space="preserve">Hrouda, F. &amp; Janák, F. 1976: The changes in shape of the magnetic susceptibility ellipsoid during progressive metamorphism and deformation. </w:t>
      </w:r>
      <w:r>
        <w:rPr>
          <w:i/>
          <w:iCs/>
          <w:color w:val="000000"/>
          <w:sz w:val="22"/>
          <w:szCs w:val="22"/>
          <w:u w:val="none"/>
        </w:rPr>
        <w:t>Tectonophysics</w:t>
      </w:r>
      <w:r>
        <w:rPr>
          <w:color w:val="000000"/>
          <w:sz w:val="22"/>
          <w:szCs w:val="22"/>
          <w:u w:val="none"/>
        </w:rPr>
        <w:t xml:space="preserve"> </w:t>
      </w:r>
      <w:r>
        <w:rPr>
          <w:i/>
          <w:iCs/>
          <w:color w:val="000000"/>
          <w:sz w:val="22"/>
          <w:szCs w:val="22"/>
          <w:u w:val="none"/>
        </w:rPr>
        <w:t>34</w:t>
      </w:r>
      <w:r>
        <w:rPr>
          <w:color w:val="000000"/>
          <w:sz w:val="22"/>
          <w:szCs w:val="22"/>
          <w:u w:val="none"/>
        </w:rPr>
        <w:t>, 135– 148.</w:t>
      </w:r>
    </w:p>
    <w:p>
      <w:pPr>
        <w:pStyle w:val="TextBody"/>
        <w:bidi w:val="0"/>
        <w:ind w:left="144" w:right="0" w:hanging="144"/>
        <w:jc w:val="left"/>
        <w:rPr/>
      </w:pPr>
      <w:r>
        <w:rPr>
          <w:color w:val="000000"/>
          <w:sz w:val="22"/>
          <w:szCs w:val="22"/>
          <w:u w:val="none"/>
        </w:rPr>
        <w:t xml:space="preserve">Jammalamadaka, S. &amp; Sengupta, A. 2001. </w:t>
      </w:r>
      <w:r>
        <w:rPr>
          <w:i/>
          <w:iCs/>
          <w:color w:val="000000"/>
          <w:sz w:val="22"/>
          <w:szCs w:val="22"/>
          <w:u w:val="none"/>
        </w:rPr>
        <w:t>Topics in Circular Statistics</w:t>
      </w:r>
      <w:r>
        <w:rPr>
          <w:color w:val="000000"/>
          <w:sz w:val="22"/>
          <w:szCs w:val="22"/>
          <w:u w:val="none"/>
        </w:rPr>
        <w:t>. 336 pp. Volume 5 of Series on multivariate analysis. World Scientific.</w:t>
      </w:r>
    </w:p>
    <w:p>
      <w:pPr>
        <w:pStyle w:val="TextBody"/>
        <w:bidi w:val="0"/>
        <w:ind w:left="144" w:right="0" w:hanging="144"/>
        <w:jc w:val="left"/>
        <w:rPr/>
      </w:pPr>
      <w:r>
        <w:rPr>
          <w:color w:val="000000"/>
          <w:sz w:val="22"/>
          <w:szCs w:val="22"/>
          <w:u w:val="none"/>
        </w:rPr>
        <w:t xml:space="preserve">Jelinek, V. 1981: Characterization of the magnetic fabrics of rocks. </w:t>
      </w:r>
      <w:r>
        <w:rPr>
          <w:i/>
          <w:iCs/>
          <w:color w:val="000000"/>
          <w:sz w:val="22"/>
          <w:szCs w:val="22"/>
          <w:u w:val="none"/>
        </w:rPr>
        <w:t>Tectonophysics</w:t>
      </w:r>
      <w:r>
        <w:rPr>
          <w:color w:val="000000"/>
          <w:sz w:val="22"/>
          <w:szCs w:val="22"/>
          <w:u w:val="none"/>
        </w:rPr>
        <w:t xml:space="preserve"> </w:t>
      </w:r>
      <w:r>
        <w:rPr>
          <w:i/>
          <w:iCs/>
          <w:color w:val="000000"/>
          <w:sz w:val="22"/>
          <w:szCs w:val="22"/>
          <w:u w:val="none"/>
        </w:rPr>
        <w:t>79</w:t>
      </w:r>
      <w:r>
        <w:rPr>
          <w:color w:val="000000"/>
          <w:sz w:val="22"/>
          <w:szCs w:val="22"/>
          <w:u w:val="none"/>
        </w:rPr>
        <w:t>, 63–67.</w:t>
      </w:r>
    </w:p>
    <w:p>
      <w:pPr>
        <w:pStyle w:val="TextBody"/>
        <w:bidi w:val="0"/>
        <w:ind w:left="144" w:right="0" w:hanging="144"/>
        <w:jc w:val="left"/>
        <w:rPr/>
      </w:pPr>
      <w:r>
        <w:rPr>
          <w:color w:val="000000"/>
          <w:sz w:val="22"/>
          <w:szCs w:val="22"/>
          <w:u w:val="none"/>
        </w:rPr>
        <w:t>Kaufmann, C., Gutiérrez, M. A., Álvarez, M. C., González, M. E. &amp; Massigoge, A. 2011: Fluvial dispersal potential of guanaco bones (</w:t>
      </w:r>
      <w:r>
        <w:rPr>
          <w:i/>
          <w:iCs/>
          <w:color w:val="000000"/>
          <w:sz w:val="22"/>
          <w:szCs w:val="22"/>
          <w:u w:val="none"/>
        </w:rPr>
        <w:t>Lama guanicoe</w:t>
      </w:r>
      <w:r>
        <w:rPr>
          <w:color w:val="000000"/>
          <w:sz w:val="22"/>
          <w:szCs w:val="22"/>
          <w:u w:val="none"/>
        </w:rPr>
        <w:t xml:space="preserve">) under controlled experimental conditions: the influence of age classes to the hydrodynamic behavior.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334–344.</w:t>
      </w:r>
    </w:p>
    <w:p>
      <w:pPr>
        <w:pStyle w:val="TextBody"/>
        <w:bidi w:val="0"/>
        <w:ind w:left="144" w:right="0" w:hanging="144"/>
        <w:jc w:val="left"/>
        <w:rPr/>
      </w:pPr>
      <w:r>
        <w:rPr>
          <w:color w:val="000000"/>
          <w:sz w:val="22"/>
          <w:szCs w:val="22"/>
          <w:u w:val="none"/>
        </w:rPr>
        <w:t xml:space="preserve">Konidaris, G. E., Kostopoulos, D. S., Koufos, G. D., Tourloukis, V. &amp; Harvati, K. 2016: Tsiotra Vryssi: A new vertebrate locality from the Early Pleistocene of Mygdonia Basin (Macedonia, Greece). </w:t>
      </w:r>
      <w:r>
        <w:rPr>
          <w:i/>
          <w:iCs/>
          <w:color w:val="000000"/>
          <w:sz w:val="22"/>
          <w:szCs w:val="22"/>
          <w:u w:val="none"/>
        </w:rPr>
        <w:t>In</w:t>
      </w:r>
      <w:r>
        <w:rPr>
          <w:color w:val="000000"/>
          <w:sz w:val="22"/>
          <w:szCs w:val="22"/>
          <w:u w:val="none"/>
        </w:rPr>
        <w:t xml:space="preserve"> </w:t>
      </w:r>
      <w:r>
        <w:rPr>
          <w:i w:val="false"/>
          <w:iCs w:val="false"/>
          <w:color w:val="000000"/>
          <w:sz w:val="22"/>
          <w:szCs w:val="22"/>
          <w:u w:val="none"/>
        </w:rPr>
        <w:t xml:space="preserve">Holwerda, F., Madern, A., Voeten, D., van Heteren, A., Liston, J., Meijer, H. &amp; den Ouden, N. (eds.): </w:t>
      </w:r>
      <w:r>
        <w:rPr>
          <w:i/>
          <w:iCs/>
          <w:color w:val="000000"/>
          <w:sz w:val="22"/>
          <w:szCs w:val="22"/>
          <w:u w:val="none"/>
        </w:rPr>
        <w:t>XIV Annual Meeting of the European Association of Vertebrate Palaeontologists,</w:t>
      </w:r>
      <w:r>
        <w:rPr>
          <w:color w:val="000000"/>
          <w:sz w:val="22"/>
          <w:szCs w:val="22"/>
          <w:u w:val="none"/>
        </w:rPr>
        <w:t xml:space="preserve"> 37, Koninklijke Nederlandse Akademie Van Wetenschappen, Haarlem.</w:t>
      </w:r>
    </w:p>
    <w:p>
      <w:pPr>
        <w:pStyle w:val="TextBody"/>
        <w:bidi w:val="0"/>
        <w:ind w:left="144" w:right="0" w:hanging="144"/>
        <w:jc w:val="left"/>
        <w:rPr/>
      </w:pPr>
      <w:r>
        <w:rPr>
          <w:color w:val="000000"/>
          <w:sz w:val="22"/>
          <w:szCs w:val="22"/>
          <w:u w:val="none"/>
        </w:rPr>
        <w:t xml:space="preserve">Konidaris, G. E., Tourloukis, V., Kostopoulos, D. S., Thompson, N., Giusti, D., Michailidis, D., Koufos, G. D. &amp; Harvati, K. 2015: Two new vertebrate localities from the Early Pleistocene of Mygdonia Basin (Macedonia, Greece): Preliminary results. </w:t>
      </w:r>
      <w:r>
        <w:rPr>
          <w:i/>
          <w:iCs/>
          <w:color w:val="000000"/>
          <w:sz w:val="22"/>
          <w:szCs w:val="22"/>
          <w:u w:val="none"/>
        </w:rPr>
        <w:t>Comptes Rendus Palevol</w:t>
      </w:r>
      <w:r>
        <w:rPr>
          <w:color w:val="000000"/>
          <w:sz w:val="22"/>
          <w:szCs w:val="22"/>
          <w:u w:val="none"/>
        </w:rPr>
        <w:t xml:space="preserve"> </w:t>
      </w:r>
      <w:r>
        <w:rPr>
          <w:i/>
          <w:iCs/>
          <w:color w:val="000000"/>
          <w:sz w:val="22"/>
          <w:szCs w:val="22"/>
          <w:u w:val="none"/>
        </w:rPr>
        <w:t>14</w:t>
      </w:r>
      <w:r>
        <w:rPr>
          <w:color w:val="000000"/>
          <w:sz w:val="22"/>
          <w:szCs w:val="22"/>
          <w:u w:val="none"/>
        </w:rPr>
        <w:t>, 353–362.</w:t>
      </w:r>
    </w:p>
    <w:p>
      <w:pPr>
        <w:pStyle w:val="TextBody"/>
        <w:bidi w:val="0"/>
        <w:ind w:left="144" w:right="0" w:hanging="144"/>
        <w:jc w:val="left"/>
        <w:rPr/>
      </w:pPr>
      <w:r>
        <w:rPr>
          <w:color w:val="000000"/>
          <w:sz w:val="22"/>
          <w:szCs w:val="22"/>
          <w:u w:val="none"/>
        </w:rPr>
        <w:t xml:space="preserve">Koufos, G. D., Konidaris, G. E. &amp; Harvati, K. In press: Revisiting </w:t>
      </w:r>
      <w:r>
        <w:rPr>
          <w:i/>
          <w:iCs/>
          <w:color w:val="000000"/>
          <w:sz w:val="22"/>
          <w:szCs w:val="22"/>
          <w:u w:val="none"/>
        </w:rPr>
        <w:t>Ursus etruscus</w:t>
      </w:r>
      <w:r>
        <w:rPr>
          <w:color w:val="000000"/>
          <w:sz w:val="22"/>
          <w:szCs w:val="22"/>
          <w:u w:val="none"/>
        </w:rPr>
        <w:t xml:space="preserve"> (Carnivora, Mammalia) from the Early Pleistocene of Greece with description of new material.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Koufos, G. D., Syrides, G. E., Kostopoulos, D. S. &amp; Koliadimou, K. K. 1995: Preliminary results about the stratigraphy and the palaeoenvironment of Mygdonia Basin, Macedonia, Greece. </w:t>
      </w:r>
      <w:r>
        <w:rPr>
          <w:i/>
          <w:iCs/>
          <w:color w:val="000000"/>
          <w:sz w:val="22"/>
          <w:szCs w:val="22"/>
          <w:u w:val="none"/>
        </w:rPr>
        <w:t>Geobios</w:t>
      </w:r>
      <w:r>
        <w:rPr>
          <w:color w:val="000000"/>
          <w:sz w:val="22"/>
          <w:szCs w:val="22"/>
          <w:u w:val="none"/>
        </w:rPr>
        <w:t xml:space="preserve"> </w:t>
      </w:r>
      <w:r>
        <w:rPr>
          <w:i/>
          <w:iCs/>
          <w:color w:val="000000"/>
          <w:sz w:val="22"/>
          <w:szCs w:val="22"/>
          <w:u w:val="none"/>
        </w:rPr>
        <w:t>28</w:t>
      </w:r>
      <w:r>
        <w:rPr>
          <w:color w:val="000000"/>
          <w:sz w:val="22"/>
          <w:szCs w:val="22"/>
          <w:u w:val="none"/>
        </w:rPr>
        <w:t>, 243–249.</w:t>
      </w:r>
    </w:p>
    <w:p>
      <w:pPr>
        <w:pStyle w:val="TextBody"/>
        <w:bidi w:val="0"/>
        <w:ind w:left="144" w:right="0" w:hanging="144"/>
        <w:jc w:val="left"/>
        <w:rPr/>
      </w:pPr>
      <w:r>
        <w:rPr>
          <w:color w:val="000000"/>
          <w:sz w:val="22"/>
          <w:szCs w:val="22"/>
          <w:u w:val="none"/>
        </w:rPr>
        <w:t xml:space="preserve">Kühn, P., Aguilar, J. &amp; Miedema, R. 2010: Textural pedofeatures and related horizons.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 217–250,</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Lanza, R. &amp; Meloni, A. 2006: </w:t>
      </w:r>
      <w:r>
        <w:rPr>
          <w:i/>
          <w:iCs/>
          <w:color w:val="000000"/>
          <w:sz w:val="22"/>
          <w:szCs w:val="22"/>
          <w:u w:val="none"/>
        </w:rPr>
        <w:t>The Earth’s Magnetism: An Introduction to Geologists</w:t>
      </w:r>
      <w:r>
        <w:rPr>
          <w:color w:val="000000"/>
          <w:sz w:val="22"/>
          <w:szCs w:val="22"/>
          <w:u w:val="none"/>
        </w:rPr>
        <w:t>. 280pp. Springer, Berlin.</w:t>
      </w:r>
    </w:p>
    <w:p>
      <w:pPr>
        <w:pStyle w:val="TextBody"/>
        <w:bidi w:val="0"/>
        <w:ind w:left="144" w:right="0" w:hanging="144"/>
        <w:jc w:val="left"/>
        <w:rPr/>
      </w:pPr>
      <w:r>
        <w:rPr>
          <w:color w:val="000000"/>
          <w:sz w:val="22"/>
          <w:szCs w:val="22"/>
          <w:u w:val="none"/>
        </w:rPr>
        <w:t xml:space="preserve">Legendre, P. &amp; Legendre, L. 2012: </w:t>
      </w:r>
      <w:r>
        <w:rPr>
          <w:i/>
          <w:iCs/>
          <w:color w:val="000000"/>
          <w:sz w:val="22"/>
          <w:szCs w:val="22"/>
          <w:u w:val="none"/>
        </w:rPr>
        <w:t>Numerical Ecology</w:t>
      </w:r>
      <w:r>
        <w:rPr>
          <w:color w:val="000000"/>
          <w:sz w:val="22"/>
          <w:szCs w:val="22"/>
          <w:u w:val="none"/>
        </w:rPr>
        <w:t>. 3</w:t>
      </w:r>
      <w:r>
        <w:rPr>
          <w:color w:val="000000"/>
          <w:sz w:val="22"/>
          <w:szCs w:val="22"/>
          <w:u w:val="none"/>
          <w:vertAlign w:val="superscript"/>
        </w:rPr>
        <w:t>rd</w:t>
      </w:r>
      <w:r>
        <w:rPr>
          <w:color w:val="000000"/>
          <w:sz w:val="22"/>
          <w:szCs w:val="22"/>
          <w:u w:val="none"/>
        </w:rPr>
        <w:t xml:space="preserve"> edition. 1006 pp. Elsevier, Oxford.</w:t>
      </w:r>
    </w:p>
    <w:p>
      <w:pPr>
        <w:pStyle w:val="TextBody"/>
        <w:bidi w:val="0"/>
        <w:ind w:left="144" w:right="0" w:hanging="144"/>
        <w:jc w:val="left"/>
        <w:rPr/>
      </w:pPr>
      <w:r>
        <w:rPr>
          <w:color w:val="000000"/>
          <w:sz w:val="22"/>
          <w:szCs w:val="22"/>
          <w:u w:val="none"/>
        </w:rPr>
        <w:t xml:space="preserve">Lenoble, A. &amp; Bertran, P. 2004: Fabric of Palaeolithic levels: methods and implications for site formation processes.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457–469.</w:t>
      </w:r>
    </w:p>
    <w:p>
      <w:pPr>
        <w:pStyle w:val="TextBody"/>
        <w:bidi w:val="0"/>
        <w:ind w:left="144" w:right="0" w:hanging="144"/>
        <w:jc w:val="left"/>
        <w:rPr/>
      </w:pPr>
      <w:r>
        <w:rPr>
          <w:color w:val="000000"/>
          <w:sz w:val="22"/>
          <w:szCs w:val="22"/>
          <w:u w:val="none"/>
        </w:rPr>
        <w:t xml:space="preserve">Lenoble, A., Bertran, P. &amp; Lacrampe, F. 2008: Solifluction-induced modifications of archaeological levels: simulation based on experimental data from a modern periglacial slope and application to French Palaeolithic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35</w:t>
      </w:r>
      <w:r>
        <w:rPr>
          <w:color w:val="000000"/>
          <w:sz w:val="22"/>
          <w:szCs w:val="22"/>
          <w:u w:val="none"/>
        </w:rPr>
        <w:t>, 99–110.</w:t>
      </w:r>
    </w:p>
    <w:p>
      <w:pPr>
        <w:pStyle w:val="TextBody"/>
        <w:bidi w:val="0"/>
        <w:ind w:left="144" w:right="0" w:hanging="144"/>
        <w:jc w:val="left"/>
        <w:rPr/>
      </w:pPr>
      <w:r>
        <w:rPr>
          <w:color w:val="000000"/>
          <w:sz w:val="22"/>
          <w:szCs w:val="22"/>
          <w:u w:val="none"/>
        </w:rPr>
        <w:t xml:space="preserve">Lindbo, D. L., Stolt, M. H. &amp; Vepraskas, M. J. 2010: Redoximorphic features.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 xml:space="preserve">Interpretation of micromorphological features of soils and regoliths, </w:t>
      </w:r>
      <w:r>
        <w:rPr>
          <w:i w:val="false"/>
          <w:iCs w:val="false"/>
          <w:color w:val="000000"/>
          <w:sz w:val="22"/>
          <w:szCs w:val="22"/>
          <w:u w:val="none"/>
        </w:rPr>
        <w:t>129–147,</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Liu, B., Saito, Y., Yamazaki, T., Abdelayem, A., Oda, H., Hori, K. &amp; Zhao, Q. 2001: Paleocurrent analysis for the Late Pleistocene-Holocene incised-valley fill of the Yangtze delta, China by using anisotropy of magnetic susceptibility data. </w:t>
      </w:r>
      <w:r>
        <w:rPr>
          <w:i/>
          <w:iCs/>
          <w:color w:val="000000"/>
          <w:sz w:val="22"/>
          <w:szCs w:val="22"/>
          <w:u w:val="none"/>
        </w:rPr>
        <w:t>Marine Geology</w:t>
      </w:r>
      <w:r>
        <w:rPr>
          <w:color w:val="000000"/>
          <w:sz w:val="22"/>
          <w:szCs w:val="22"/>
          <w:u w:val="none"/>
        </w:rPr>
        <w:t xml:space="preserve"> </w:t>
      </w:r>
      <w:r>
        <w:rPr>
          <w:i/>
          <w:iCs/>
          <w:color w:val="000000"/>
          <w:sz w:val="22"/>
          <w:szCs w:val="22"/>
          <w:u w:val="none"/>
        </w:rPr>
        <w:t xml:space="preserve">176, </w:t>
      </w:r>
      <w:r>
        <w:rPr>
          <w:color w:val="000000"/>
          <w:sz w:val="22"/>
          <w:szCs w:val="22"/>
          <w:u w:val="none"/>
        </w:rPr>
        <w:t>175–189.</w:t>
      </w:r>
    </w:p>
    <w:p>
      <w:pPr>
        <w:pStyle w:val="TextBody"/>
        <w:bidi w:val="0"/>
        <w:ind w:left="144" w:right="0" w:hanging="144"/>
        <w:jc w:val="left"/>
        <w:rPr/>
      </w:pPr>
      <w:r>
        <w:rPr>
          <w:color w:val="000000"/>
          <w:sz w:val="22"/>
          <w:szCs w:val="22"/>
          <w:u w:val="none"/>
        </w:rPr>
        <w:t xml:space="preserve">Lloyd, C. &amp; Atkinson, P. 2004: Archaeology and geostatistics.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151–165.</w:t>
      </w:r>
    </w:p>
    <w:p>
      <w:pPr>
        <w:pStyle w:val="TextBody"/>
        <w:bidi w:val="0"/>
        <w:ind w:left="144" w:right="0" w:hanging="144"/>
        <w:jc w:val="left"/>
        <w:rPr/>
      </w:pPr>
      <w:r>
        <w:rPr>
          <w:color w:val="000000"/>
          <w:sz w:val="22"/>
          <w:szCs w:val="22"/>
          <w:u w:val="none"/>
        </w:rPr>
        <w:t>Lowrie, W. &amp; Hirt, A. M. 1987: Anisotropy of magnetic susceptibility in the scaglia rossa pelagic limestone. E</w:t>
      </w:r>
      <w:r>
        <w:rPr>
          <w:i/>
          <w:iCs/>
          <w:color w:val="000000"/>
          <w:sz w:val="22"/>
          <w:szCs w:val="22"/>
          <w:u w:val="none"/>
        </w:rPr>
        <w:t>arth and Planetary Science Letters</w:t>
      </w:r>
      <w:r>
        <w:rPr>
          <w:color w:val="000000"/>
          <w:sz w:val="22"/>
          <w:szCs w:val="22"/>
          <w:u w:val="none"/>
        </w:rPr>
        <w:t xml:space="preserve"> </w:t>
      </w:r>
      <w:r>
        <w:rPr>
          <w:i/>
          <w:iCs/>
          <w:color w:val="000000"/>
          <w:sz w:val="22"/>
          <w:szCs w:val="22"/>
          <w:u w:val="none"/>
        </w:rPr>
        <w:t>82</w:t>
      </w:r>
      <w:r>
        <w:rPr>
          <w:color w:val="000000"/>
          <w:sz w:val="22"/>
          <w:szCs w:val="22"/>
          <w:u w:val="none"/>
        </w:rPr>
        <w:t>, 349–356.</w:t>
      </w:r>
    </w:p>
    <w:p>
      <w:pPr>
        <w:pStyle w:val="TextBody"/>
        <w:bidi w:val="0"/>
        <w:ind w:left="144" w:right="0" w:hanging="144"/>
        <w:jc w:val="left"/>
        <w:rPr/>
      </w:pPr>
      <w:r>
        <w:rPr>
          <w:color w:val="000000"/>
          <w:sz w:val="22"/>
          <w:szCs w:val="22"/>
          <w:u w:val="none"/>
        </w:rPr>
        <w:t xml:space="preserve">Lyman, R. L. 1994: </w:t>
      </w:r>
      <w:r>
        <w:rPr>
          <w:i/>
          <w:iCs/>
          <w:color w:val="000000"/>
          <w:sz w:val="22"/>
          <w:szCs w:val="22"/>
          <w:u w:val="none"/>
        </w:rPr>
        <w:t>Vertebrate Taphonomy</w:t>
      </w:r>
      <w:r>
        <w:rPr>
          <w:color w:val="000000"/>
          <w:sz w:val="22"/>
          <w:szCs w:val="22"/>
          <w:u w:val="none"/>
        </w:rPr>
        <w:t>. 524 pp. Cambridge University Press, Cambridge.</w:t>
      </w:r>
    </w:p>
    <w:p>
      <w:pPr>
        <w:pStyle w:val="TextBody"/>
        <w:bidi w:val="0"/>
        <w:ind w:left="144" w:right="0" w:hanging="144"/>
        <w:jc w:val="left"/>
        <w:rPr/>
      </w:pPr>
      <w:r>
        <w:rPr>
          <w:color w:val="000000"/>
          <w:sz w:val="22"/>
          <w:szCs w:val="22"/>
          <w:u w:val="none"/>
        </w:rPr>
        <w:t xml:space="preserve">Lyman, R. L. 2010: What taphonomy is, what it isn’t, and why taphonomists should care about the difference.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8</w:t>
      </w:r>
      <w:r>
        <w:rPr>
          <w:color w:val="000000"/>
          <w:sz w:val="22"/>
          <w:szCs w:val="22"/>
          <w:u w:val="none"/>
        </w:rPr>
        <w:t>, 1–16.</w:t>
      </w:r>
    </w:p>
    <w:p>
      <w:pPr>
        <w:pStyle w:val="TextBody"/>
        <w:bidi w:val="0"/>
        <w:ind w:left="144" w:right="0" w:hanging="144"/>
        <w:jc w:val="left"/>
        <w:rPr/>
      </w:pPr>
      <w:r>
        <w:rPr>
          <w:color w:val="000000"/>
          <w:sz w:val="22"/>
          <w:szCs w:val="22"/>
          <w:u w:val="none"/>
        </w:rPr>
        <w:t xml:space="preserve">Markofsky, S. &amp; Bevan, A. 2012: Directional analysis of surface artefact distributions: a case study from the Murghab Delta, Turkmenistan.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xml:space="preserve"> 428–439.</w:t>
      </w:r>
    </w:p>
    <w:p>
      <w:pPr>
        <w:pStyle w:val="TextBody"/>
        <w:bidi w:val="0"/>
        <w:ind w:left="144" w:right="0" w:hanging="144"/>
        <w:jc w:val="left"/>
        <w:rPr/>
      </w:pPr>
      <w:r>
        <w:rPr>
          <w:color w:val="000000"/>
          <w:sz w:val="22"/>
          <w:szCs w:val="22"/>
          <w:u w:val="none"/>
        </w:rPr>
        <w:t xml:space="preserve">Miall, A. D. 1977: Lithofacies Types and Vertical Profile Models in Braided River Deposits: A Summary. </w:t>
      </w:r>
      <w:r>
        <w:rPr>
          <w:i/>
          <w:iCs/>
          <w:color w:val="000000"/>
          <w:sz w:val="22"/>
          <w:szCs w:val="22"/>
          <w:u w:val="none"/>
        </w:rPr>
        <w:t>In</w:t>
      </w:r>
      <w:r>
        <w:rPr>
          <w:color w:val="000000"/>
          <w:sz w:val="22"/>
          <w:szCs w:val="22"/>
          <w:u w:val="none"/>
        </w:rPr>
        <w:t xml:space="preserve"> Miall, A. D. (ed.): </w:t>
      </w:r>
      <w:r>
        <w:rPr>
          <w:i/>
          <w:iCs/>
          <w:color w:val="000000"/>
          <w:sz w:val="22"/>
          <w:szCs w:val="22"/>
          <w:u w:val="none"/>
        </w:rPr>
        <w:t xml:space="preserve">Fluvial Sedimentology, </w:t>
      </w:r>
      <w:r>
        <w:rPr>
          <w:i w:val="false"/>
          <w:iCs w:val="false"/>
          <w:color w:val="000000"/>
          <w:sz w:val="22"/>
          <w:szCs w:val="22"/>
          <w:u w:val="none"/>
        </w:rPr>
        <w:t>597–604,</w:t>
      </w:r>
      <w:r>
        <w:rPr>
          <w:color w:val="000000"/>
          <w:sz w:val="22"/>
          <w:szCs w:val="22"/>
          <w:u w:val="none"/>
        </w:rPr>
        <w:t xml:space="preserve"> Canadian Society of Petroleum Geologists, Calgary.</w:t>
      </w:r>
    </w:p>
    <w:p>
      <w:pPr>
        <w:pStyle w:val="TextBody"/>
        <w:bidi w:val="0"/>
        <w:ind w:left="144" w:right="0" w:hanging="144"/>
        <w:jc w:val="left"/>
        <w:rPr/>
      </w:pPr>
      <w:r>
        <w:rPr>
          <w:color w:val="000000"/>
          <w:sz w:val="22"/>
          <w:szCs w:val="22"/>
          <w:u w:val="none"/>
        </w:rPr>
        <w:t xml:space="preserve">Miall, A. D. 1982: </w:t>
      </w:r>
      <w:r>
        <w:rPr>
          <w:i/>
          <w:iCs/>
          <w:color w:val="000000"/>
          <w:sz w:val="22"/>
          <w:szCs w:val="22"/>
          <w:u w:val="none"/>
        </w:rPr>
        <w:t>Analysis of fluvial depositional systems</w:t>
      </w:r>
      <w:r>
        <w:rPr>
          <w:color w:val="000000"/>
          <w:sz w:val="22"/>
          <w:szCs w:val="22"/>
          <w:u w:val="none"/>
        </w:rPr>
        <w:t>. 75 pp. American Association of Petroleum Geologists, Tulsa, Okla.</w:t>
      </w:r>
    </w:p>
    <w:p>
      <w:pPr>
        <w:pStyle w:val="TextBody"/>
        <w:bidi w:val="0"/>
        <w:ind w:left="144" w:right="0" w:hanging="144"/>
        <w:jc w:val="left"/>
        <w:rPr/>
      </w:pPr>
      <w:r>
        <w:rPr>
          <w:color w:val="000000"/>
          <w:sz w:val="22"/>
          <w:szCs w:val="22"/>
          <w:u w:val="none"/>
        </w:rPr>
        <w:t xml:space="preserve">Murphy, C. P. 1986: </w:t>
      </w:r>
      <w:r>
        <w:rPr>
          <w:i/>
          <w:iCs/>
          <w:color w:val="000000"/>
          <w:sz w:val="22"/>
          <w:szCs w:val="22"/>
          <w:u w:val="none"/>
        </w:rPr>
        <w:t>Thin section preparation of soils and sediments</w:t>
      </w:r>
      <w:r>
        <w:rPr>
          <w:color w:val="000000"/>
          <w:sz w:val="22"/>
          <w:szCs w:val="22"/>
          <w:u w:val="none"/>
        </w:rPr>
        <w:t>. 149 pp. AB Academic Publishers, Berkhamsted.</w:t>
      </w:r>
    </w:p>
    <w:p>
      <w:pPr>
        <w:pStyle w:val="TextBody"/>
        <w:bidi w:val="0"/>
        <w:ind w:left="144" w:right="0" w:hanging="144"/>
        <w:jc w:val="left"/>
        <w:rPr/>
      </w:pPr>
      <w:r>
        <w:rPr>
          <w:color w:val="000000"/>
          <w:sz w:val="22"/>
          <w:szCs w:val="22"/>
          <w:u w:val="none"/>
        </w:rPr>
        <w:t xml:space="preserve">Nash, D. T. &amp; Petraglia, M. D. 1987: </w:t>
      </w:r>
      <w:r>
        <w:rPr>
          <w:i/>
          <w:iCs/>
          <w:color w:val="000000"/>
          <w:sz w:val="22"/>
          <w:szCs w:val="22"/>
          <w:u w:val="none"/>
        </w:rPr>
        <w:t>Natural formation processes and the archaeological record</w:t>
      </w:r>
      <w:r>
        <w:rPr>
          <w:color w:val="000000"/>
          <w:sz w:val="22"/>
          <w:szCs w:val="22"/>
          <w:u w:val="none"/>
        </w:rPr>
        <w:t>. 204 pp. Vol. 352 of International Series. British Archaeological Reports, Oxford.</w:t>
      </w:r>
    </w:p>
    <w:p>
      <w:pPr>
        <w:pStyle w:val="TextBody"/>
        <w:bidi w:val="0"/>
        <w:ind w:left="144" w:right="0" w:hanging="144"/>
        <w:jc w:val="left"/>
        <w:rPr/>
      </w:pPr>
      <w:r>
        <w:rPr>
          <w:color w:val="000000"/>
          <w:sz w:val="22"/>
          <w:szCs w:val="22"/>
          <w:u w:val="none"/>
        </w:rPr>
        <w:t xml:space="preserve">Novak, B., Housen, B., Kitamura, Y., Kanamatsuc, T. &amp; Kawamura, K. 2014: Magnetic fabric analyses as a method for determining sediment transport and deposition in deep sea sediments. </w:t>
      </w:r>
      <w:r>
        <w:rPr>
          <w:i/>
          <w:iCs/>
          <w:color w:val="000000"/>
          <w:sz w:val="22"/>
          <w:szCs w:val="22"/>
          <w:u w:val="none"/>
        </w:rPr>
        <w:t>Marine Geology</w:t>
      </w:r>
      <w:r>
        <w:rPr>
          <w:color w:val="000000"/>
          <w:sz w:val="22"/>
          <w:szCs w:val="22"/>
          <w:u w:val="none"/>
        </w:rPr>
        <w:t xml:space="preserve"> </w:t>
      </w:r>
      <w:r>
        <w:rPr>
          <w:i/>
          <w:iCs/>
          <w:color w:val="000000"/>
          <w:sz w:val="22"/>
          <w:szCs w:val="22"/>
          <w:u w:val="none"/>
        </w:rPr>
        <w:t>356</w:t>
      </w:r>
      <w:r>
        <w:rPr>
          <w:color w:val="000000"/>
          <w:sz w:val="22"/>
          <w:szCs w:val="22"/>
          <w:u w:val="none"/>
        </w:rPr>
        <w:t>, 19–30.</w:t>
      </w:r>
    </w:p>
    <w:p>
      <w:pPr>
        <w:pStyle w:val="TextBody"/>
        <w:bidi w:val="0"/>
        <w:ind w:left="144" w:right="0" w:hanging="144"/>
        <w:jc w:val="left"/>
        <w:rPr/>
      </w:pPr>
      <w:r>
        <w:rPr>
          <w:color w:val="000000"/>
          <w:sz w:val="22"/>
          <w:szCs w:val="22"/>
          <w:u w:val="none"/>
        </w:rPr>
        <w:t xml:space="preserve">Organista, E., Domínguez-Rodrigo, M., Yravedra, J., Uribelarrea, D., Arriaza, M. C., Ortega, M. C., Mabulla, A., Gidna, A. &amp; Baquedano, E. 2017: Biotic and abiotic processes affecting the formation of BK Level 4c (Bed II, Olduvai Gorge) and their bearing on hominin behavior at the site.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488</w:t>
      </w:r>
      <w:r>
        <w:rPr>
          <w:color w:val="000000"/>
          <w:sz w:val="22"/>
          <w:szCs w:val="22"/>
          <w:u w:val="none"/>
        </w:rPr>
        <w:t>, 59–75.</w:t>
      </w:r>
    </w:p>
    <w:p>
      <w:pPr>
        <w:pStyle w:val="TextBody"/>
        <w:bidi w:val="0"/>
        <w:ind w:left="144" w:right="0" w:hanging="144"/>
        <w:jc w:val="left"/>
        <w:rPr/>
      </w:pPr>
      <w:r>
        <w:rPr>
          <w:color w:val="000000"/>
          <w:sz w:val="22"/>
          <w:szCs w:val="22"/>
          <w:u w:val="none"/>
        </w:rPr>
        <w:t xml:space="preserve">Palombo, M. R. 2010: A scenario of human dispersal in the northwestern Mediterranean throughout the Early to Middle Pleistocene.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223–224</w:t>
      </w:r>
      <w:r>
        <w:rPr>
          <w:color w:val="000000"/>
          <w:sz w:val="22"/>
          <w:szCs w:val="22"/>
          <w:u w:val="none"/>
        </w:rPr>
        <w:t>, 179–194.</w:t>
      </w:r>
    </w:p>
    <w:p>
      <w:pPr>
        <w:pStyle w:val="TextBody"/>
        <w:bidi w:val="0"/>
        <w:ind w:left="144" w:right="0" w:hanging="144"/>
        <w:jc w:val="left"/>
        <w:rPr/>
      </w:pPr>
      <w:r>
        <w:rPr>
          <w:color w:val="000000"/>
          <w:sz w:val="22"/>
          <w:szCs w:val="22"/>
          <w:u w:val="none"/>
        </w:rPr>
        <w:t xml:space="preserve">Palombo, M. R. 2016: To what extent could functional diversity be a useful tool in inferring ecosystem responses to past climate changes?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413</w:t>
      </w:r>
      <w:r>
        <w:rPr>
          <w:color w:val="000000"/>
          <w:sz w:val="22"/>
          <w:szCs w:val="22"/>
          <w:u w:val="none"/>
        </w:rPr>
        <w:t xml:space="preserve"> (Part B), 15–31.</w:t>
      </w:r>
    </w:p>
    <w:p>
      <w:pPr>
        <w:pStyle w:val="TextBody"/>
        <w:bidi w:val="0"/>
        <w:ind w:left="144" w:right="0" w:hanging="144"/>
        <w:jc w:val="left"/>
        <w:rPr/>
      </w:pPr>
      <w:r>
        <w:rPr>
          <w:color w:val="000000"/>
          <w:sz w:val="22"/>
          <w:szCs w:val="22"/>
          <w:u w:val="none"/>
        </w:rPr>
        <w:t xml:space="preserve">Pante, M. C. &amp; Blumenschine, R. J. 2010: Fluvial transport of bovid long bones fragmented by the feeding activities of hominins and carnivores.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37</w:t>
      </w:r>
      <w:r>
        <w:rPr>
          <w:color w:val="000000"/>
          <w:sz w:val="22"/>
          <w:szCs w:val="22"/>
          <w:u w:val="none"/>
        </w:rPr>
        <w:t>, 846–854.</w:t>
      </w:r>
    </w:p>
    <w:p>
      <w:pPr>
        <w:pStyle w:val="TextBody"/>
        <w:bidi w:val="0"/>
        <w:ind w:left="144" w:right="0" w:hanging="144"/>
        <w:jc w:val="left"/>
        <w:rPr/>
      </w:pPr>
      <w:r>
        <w:rPr>
          <w:color w:val="000000"/>
          <w:sz w:val="22"/>
          <w:szCs w:val="22"/>
          <w:u w:val="none"/>
        </w:rPr>
        <w:t xml:space="preserve">Parés, J. M., Hassold, N. J. C., Rea, D. K. &amp; van der Pluijm, B. A. 2007: Paleocurrent directions from paleomagnetic reorentiation of magnetic fabrics in deep-sea sediments at the Antarctic Peninsula Pacific margin (ODP sites 1095, 1101). </w:t>
      </w:r>
      <w:r>
        <w:rPr>
          <w:i/>
          <w:iCs/>
          <w:color w:val="000000"/>
          <w:sz w:val="22"/>
          <w:szCs w:val="22"/>
          <w:u w:val="none"/>
        </w:rPr>
        <w:t>Marine Geology</w:t>
      </w:r>
      <w:r>
        <w:rPr>
          <w:color w:val="000000"/>
          <w:sz w:val="22"/>
          <w:szCs w:val="22"/>
          <w:u w:val="none"/>
        </w:rPr>
        <w:t xml:space="preserve"> </w:t>
      </w:r>
      <w:r>
        <w:rPr>
          <w:i/>
          <w:iCs/>
          <w:color w:val="000000"/>
          <w:sz w:val="22"/>
          <w:szCs w:val="22"/>
          <w:u w:val="none"/>
        </w:rPr>
        <w:t>242</w:t>
      </w:r>
      <w:r>
        <w:rPr>
          <w:color w:val="000000"/>
          <w:sz w:val="22"/>
          <w:szCs w:val="22"/>
          <w:u w:val="none"/>
        </w:rPr>
        <w:t>, 261–269.</w:t>
      </w:r>
    </w:p>
    <w:p>
      <w:pPr>
        <w:pStyle w:val="TextBody"/>
        <w:bidi w:val="0"/>
        <w:ind w:left="144" w:right="0" w:hanging="144"/>
        <w:jc w:val="left"/>
        <w:rPr/>
      </w:pPr>
      <w:r>
        <w:rPr>
          <w:color w:val="000000"/>
          <w:sz w:val="22"/>
          <w:szCs w:val="22"/>
          <w:u w:val="none"/>
        </w:rPr>
        <w:t xml:space="preserve">Petraglia, M. D. &amp; Nash, D. T. 1987: The impact of fluvial processes on experimental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108–130</w:t>
      </w:r>
      <w:r>
        <w:rPr>
          <w:i/>
          <w:iCs/>
          <w:color w:val="000000"/>
          <w:sz w:val="22"/>
          <w:szCs w:val="22"/>
          <w:u w:val="none"/>
        </w:rPr>
        <w:t>,</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Petraglia, M. D. &amp; Potts, R. 1994: Water Flow and the Formation of Early Pleistocene Artifact Sites in Olduvai Gorge, Tanzania. </w:t>
      </w:r>
      <w:r>
        <w:rPr>
          <w:i/>
          <w:iCs/>
          <w:color w:val="000000"/>
          <w:sz w:val="22"/>
          <w:szCs w:val="22"/>
          <w:u w:val="none"/>
        </w:rPr>
        <w:t>Journal of Anthropological Archaeology</w:t>
      </w:r>
      <w:r>
        <w:rPr>
          <w:color w:val="000000"/>
          <w:sz w:val="22"/>
          <w:szCs w:val="22"/>
          <w:u w:val="none"/>
        </w:rPr>
        <w:t xml:space="preserve"> </w:t>
      </w:r>
      <w:r>
        <w:rPr>
          <w:i/>
          <w:iCs/>
          <w:color w:val="000000"/>
          <w:sz w:val="22"/>
          <w:szCs w:val="22"/>
          <w:u w:val="none"/>
        </w:rPr>
        <w:t>13</w:t>
      </w:r>
      <w:r>
        <w:rPr>
          <w:color w:val="000000"/>
          <w:sz w:val="22"/>
          <w:szCs w:val="22"/>
          <w:u w:val="none"/>
        </w:rPr>
        <w:t>, 228–254.</w:t>
      </w:r>
    </w:p>
    <w:p>
      <w:pPr>
        <w:pStyle w:val="TextBody"/>
        <w:bidi w:val="0"/>
        <w:ind w:left="144" w:right="0" w:hanging="144"/>
        <w:jc w:val="left"/>
        <w:rPr/>
      </w:pPr>
      <w:r>
        <w:rPr>
          <w:color w:val="000000"/>
          <w:sz w:val="22"/>
          <w:szCs w:val="22"/>
          <w:u w:val="none"/>
        </w:rPr>
        <w:t xml:space="preserve">R Core Team 2017: </w:t>
      </w:r>
      <w:r>
        <w:rPr>
          <w:i/>
          <w:iCs/>
          <w:color w:val="000000"/>
          <w:sz w:val="22"/>
          <w:szCs w:val="22"/>
          <w:u w:val="none"/>
        </w:rPr>
        <w:t>R: A Language and Environment for Statistical Computing</w:t>
      </w:r>
      <w:r>
        <w:rPr>
          <w:color w:val="000000"/>
          <w:sz w:val="22"/>
          <w:szCs w:val="22"/>
          <w:u w:val="none"/>
        </w:rPr>
        <w:t>. R Foundation for Statistical Computing, Vienna.</w:t>
      </w:r>
    </w:p>
    <w:p>
      <w:pPr>
        <w:pStyle w:val="TextBody"/>
        <w:bidi w:val="0"/>
        <w:ind w:left="144" w:right="0" w:hanging="144"/>
        <w:jc w:val="left"/>
        <w:rPr/>
      </w:pPr>
      <w:r>
        <w:rPr>
          <w:color w:val="000000"/>
          <w:sz w:val="22"/>
          <w:szCs w:val="22"/>
          <w:u w:val="none"/>
        </w:rPr>
        <w:t xml:space="preserve">Rosenberg, M. S. &amp; Anderson, C. 2011: Passage: Pattern analysis, spatial statistics and geographic exegesis. version 2. </w:t>
      </w:r>
      <w:r>
        <w:rPr>
          <w:i/>
          <w:iCs/>
          <w:color w:val="000000"/>
          <w:sz w:val="22"/>
          <w:szCs w:val="22"/>
          <w:u w:val="none"/>
        </w:rPr>
        <w:t>Methods in Ecology and Evolution</w:t>
      </w:r>
      <w:r>
        <w:rPr>
          <w:color w:val="000000"/>
          <w:sz w:val="22"/>
          <w:szCs w:val="22"/>
          <w:u w:val="none"/>
        </w:rPr>
        <w:t xml:space="preserve"> </w:t>
      </w:r>
      <w:r>
        <w:rPr>
          <w:i/>
          <w:iCs/>
          <w:color w:val="000000"/>
          <w:sz w:val="22"/>
          <w:szCs w:val="22"/>
          <w:u w:val="none"/>
        </w:rPr>
        <w:t>2</w:t>
      </w:r>
      <w:r>
        <w:rPr>
          <w:color w:val="000000"/>
          <w:sz w:val="22"/>
          <w:szCs w:val="22"/>
          <w:u w:val="none"/>
        </w:rPr>
        <w:t>, 229–232.</w:t>
      </w:r>
    </w:p>
    <w:p>
      <w:pPr>
        <w:pStyle w:val="TextBody"/>
        <w:bidi w:val="0"/>
        <w:ind w:left="144" w:right="0" w:hanging="144"/>
        <w:jc w:val="left"/>
        <w:rPr/>
      </w:pPr>
      <w:r>
        <w:rPr>
          <w:color w:val="000000"/>
          <w:sz w:val="22"/>
          <w:szCs w:val="22"/>
          <w:u w:val="none"/>
        </w:rPr>
        <w:t xml:space="preserve">Rosenberg, M. S. 2004: Wavelet analysis for detecting anisotropy in point patterns. </w:t>
      </w:r>
      <w:r>
        <w:rPr>
          <w:i/>
          <w:iCs/>
          <w:color w:val="000000"/>
          <w:sz w:val="22"/>
          <w:szCs w:val="22"/>
          <w:u w:val="none"/>
        </w:rPr>
        <w:t>Journal of Vegetation Science</w:t>
      </w:r>
      <w:r>
        <w:rPr>
          <w:color w:val="000000"/>
          <w:sz w:val="22"/>
          <w:szCs w:val="22"/>
          <w:u w:val="none"/>
        </w:rPr>
        <w:t xml:space="preserve"> </w:t>
      </w:r>
      <w:r>
        <w:rPr>
          <w:i/>
          <w:iCs/>
          <w:color w:val="000000"/>
          <w:sz w:val="22"/>
          <w:szCs w:val="22"/>
          <w:u w:val="none"/>
        </w:rPr>
        <w:t>15</w:t>
      </w:r>
      <w:r>
        <w:rPr>
          <w:color w:val="000000"/>
          <w:sz w:val="22"/>
          <w:szCs w:val="22"/>
          <w:u w:val="none"/>
        </w:rPr>
        <w:t>, 277–284.</w:t>
      </w:r>
    </w:p>
    <w:p>
      <w:pPr>
        <w:pStyle w:val="TextBody"/>
        <w:bidi w:val="0"/>
        <w:ind w:left="144" w:right="0" w:hanging="144"/>
        <w:jc w:val="left"/>
        <w:rPr/>
      </w:pPr>
      <w:r>
        <w:rPr>
          <w:color w:val="000000"/>
          <w:sz w:val="22"/>
          <w:szCs w:val="22"/>
          <w:u w:val="none"/>
        </w:rPr>
        <w:t xml:space="preserve">Schick, K. D. 1987: Experimentally-derived criteria for assessing hydrologic disturbance of archaeological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86–107,</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Schiffer, M. B. 1987: </w:t>
      </w:r>
      <w:r>
        <w:rPr>
          <w:i/>
          <w:iCs/>
          <w:color w:val="000000"/>
          <w:sz w:val="22"/>
          <w:szCs w:val="22"/>
          <w:u w:val="none"/>
        </w:rPr>
        <w:t>Formation processes of the archaeological record</w:t>
      </w:r>
      <w:r>
        <w:rPr>
          <w:color w:val="000000"/>
          <w:sz w:val="22"/>
          <w:szCs w:val="22"/>
          <w:u w:val="none"/>
        </w:rPr>
        <w:t>. 448 pp. University of New Mexico Press, Albuquerque.</w:t>
      </w:r>
    </w:p>
    <w:p>
      <w:pPr>
        <w:pStyle w:val="TextBody"/>
        <w:bidi w:val="0"/>
        <w:ind w:left="144" w:right="0" w:hanging="144"/>
        <w:jc w:val="left"/>
        <w:rPr/>
      </w:pPr>
      <w:r>
        <w:rPr>
          <w:color w:val="000000"/>
          <w:sz w:val="22"/>
          <w:szCs w:val="22"/>
          <w:u w:val="none"/>
        </w:rPr>
        <w:t xml:space="preserve">Stacey, F. D., Joplin, G. &amp; Lindsay, J. 1960: Magnetic anisotropy and fabric of some foliated rocks from SE Australia. </w:t>
      </w:r>
      <w:r>
        <w:rPr>
          <w:i/>
          <w:iCs/>
          <w:color w:val="000000"/>
          <w:sz w:val="22"/>
          <w:szCs w:val="22"/>
          <w:u w:val="none"/>
        </w:rPr>
        <w:t>Geofisica Pura e Applicata</w:t>
      </w:r>
      <w:r>
        <w:rPr>
          <w:color w:val="000000"/>
          <w:sz w:val="22"/>
          <w:szCs w:val="22"/>
          <w:u w:val="none"/>
        </w:rPr>
        <w:t xml:space="preserve"> </w:t>
      </w:r>
      <w:r>
        <w:rPr>
          <w:i/>
          <w:iCs/>
          <w:color w:val="000000"/>
          <w:sz w:val="22"/>
          <w:szCs w:val="22"/>
          <w:u w:val="none"/>
        </w:rPr>
        <w:t>47</w:t>
      </w:r>
      <w:r>
        <w:rPr>
          <w:color w:val="000000"/>
          <w:sz w:val="22"/>
          <w:szCs w:val="22"/>
          <w:u w:val="none"/>
        </w:rPr>
        <w:t>, 30–40.</w:t>
      </w:r>
    </w:p>
    <w:p>
      <w:pPr>
        <w:pStyle w:val="TextBody"/>
        <w:bidi w:val="0"/>
        <w:ind w:left="144" w:right="0" w:hanging="144"/>
        <w:jc w:val="left"/>
        <w:rPr/>
      </w:pPr>
      <w:r>
        <w:rPr>
          <w:color w:val="000000"/>
          <w:sz w:val="22"/>
          <w:szCs w:val="22"/>
          <w:u w:val="none"/>
        </w:rPr>
        <w:t xml:space="preserve">Tarling, D. H. &amp; Hrouda, F. 1993: </w:t>
      </w:r>
      <w:bookmarkStart w:id="1" w:name="__DdeLink__1914_2104953242"/>
      <w:r>
        <w:rPr>
          <w:i/>
          <w:iCs/>
          <w:color w:val="000000"/>
          <w:sz w:val="22"/>
          <w:szCs w:val="22"/>
          <w:u w:val="none"/>
        </w:rPr>
        <w:t>The Magnetic Anisotropy of Rocks</w:t>
      </w:r>
      <w:bookmarkEnd w:id="1"/>
      <w:r>
        <w:rPr>
          <w:color w:val="000000"/>
          <w:sz w:val="22"/>
          <w:szCs w:val="22"/>
          <w:u w:val="none"/>
        </w:rPr>
        <w:t>. 218 pp. Chapman and Hall, London.</w:t>
      </w:r>
    </w:p>
    <w:p>
      <w:pPr>
        <w:pStyle w:val="TextBody"/>
        <w:bidi w:val="0"/>
        <w:ind w:left="144" w:right="0" w:hanging="144"/>
        <w:jc w:val="left"/>
        <w:rPr/>
      </w:pPr>
      <w:r>
        <w:rPr>
          <w:color w:val="000000"/>
          <w:sz w:val="22"/>
          <w:szCs w:val="22"/>
          <w:u w:val="none"/>
        </w:rPr>
        <w:t xml:space="preserve">Toots, H. 1965: </w:t>
      </w:r>
      <w:r>
        <w:rPr>
          <w:i w:val="false"/>
          <w:iCs w:val="false"/>
          <w:color w:val="000000"/>
          <w:sz w:val="22"/>
          <w:szCs w:val="22"/>
          <w:u w:val="none"/>
        </w:rPr>
        <w:t>Orientation and distribution of fossils as environmental indicators</w:t>
      </w:r>
      <w:r>
        <w:rPr>
          <w:color w:val="000000"/>
          <w:sz w:val="22"/>
          <w:szCs w:val="22"/>
          <w:u w:val="none"/>
        </w:rPr>
        <w:t xml:space="preserve">. </w:t>
      </w:r>
      <w:r>
        <w:rPr>
          <w:i/>
          <w:iCs/>
          <w:color w:val="000000"/>
          <w:sz w:val="22"/>
          <w:szCs w:val="22"/>
          <w:u w:val="none"/>
        </w:rPr>
        <w:t>In</w:t>
      </w:r>
      <w:r>
        <w:rPr>
          <w:color w:val="000000"/>
          <w:sz w:val="22"/>
          <w:szCs w:val="22"/>
          <w:u w:val="none"/>
        </w:rPr>
        <w:t xml:space="preserve"> </w:t>
      </w:r>
      <w:r>
        <w:rPr>
          <w:i/>
          <w:iCs/>
          <w:color w:val="000000"/>
          <w:sz w:val="22"/>
          <w:szCs w:val="22"/>
          <w:u w:val="none"/>
        </w:rPr>
        <w:t xml:space="preserve">Nineteenth Field Conference of the Wyoming Geological Association, </w:t>
      </w:r>
      <w:r>
        <w:rPr>
          <w:color w:val="000000"/>
          <w:sz w:val="22"/>
          <w:szCs w:val="22"/>
          <w:u w:val="none"/>
        </w:rPr>
        <w:t>219–292.</w:t>
      </w:r>
    </w:p>
    <w:p>
      <w:pPr>
        <w:pStyle w:val="TextBody"/>
        <w:bidi w:val="0"/>
        <w:ind w:left="144" w:right="0" w:hanging="144"/>
        <w:jc w:val="left"/>
        <w:rPr/>
      </w:pPr>
      <w:r>
        <w:rPr>
          <w:color w:val="000000"/>
          <w:sz w:val="22"/>
          <w:szCs w:val="22"/>
          <w:u w:val="none"/>
        </w:rPr>
        <w:t xml:space="preserve">Voorhies, M. 1969: Taphonomy and population dynamics of an early Pliocene vertebrate fauna, Knox County, Nebraska. </w:t>
      </w:r>
      <w:r>
        <w:rPr>
          <w:i/>
          <w:iCs/>
          <w:color w:val="000000"/>
          <w:sz w:val="22"/>
          <w:szCs w:val="22"/>
          <w:u w:val="none"/>
        </w:rPr>
        <w:t>Contributions to Geology</w:t>
      </w:r>
      <w:r>
        <w:rPr>
          <w:color w:val="000000"/>
          <w:sz w:val="22"/>
          <w:szCs w:val="22"/>
          <w:u w:val="none"/>
        </w:rPr>
        <w:t xml:space="preserve">, University of Wyoming Special Paper </w:t>
      </w:r>
      <w:r>
        <w:rPr>
          <w:i/>
          <w:iCs/>
          <w:color w:val="000000"/>
          <w:sz w:val="22"/>
          <w:szCs w:val="22"/>
          <w:u w:val="none"/>
        </w:rPr>
        <w:t>1</w:t>
      </w:r>
      <w:r>
        <w:rPr>
          <w:color w:val="000000"/>
          <w:sz w:val="22"/>
          <w:szCs w:val="22"/>
          <w:u w:val="none"/>
        </w:rPr>
        <w:t>, 1–69.</w:t>
      </w:r>
    </w:p>
    <w:p>
      <w:pPr>
        <w:pStyle w:val="TextBody"/>
        <w:bidi w:val="0"/>
        <w:spacing w:before="0" w:after="140"/>
        <w:ind w:left="144" w:right="0" w:hanging="144"/>
        <w:jc w:val="left"/>
        <w:rPr/>
      </w:pPr>
      <w:r>
        <w:rPr>
          <w:color w:val="000000"/>
          <w:sz w:val="22"/>
          <w:szCs w:val="22"/>
          <w:u w:val="none"/>
        </w:rPr>
        <w:t xml:space="preserve">Woodcock, N. &amp; Naylor, M. 1983: Randomness testing in three-dimensional orientation data. </w:t>
      </w:r>
      <w:r>
        <w:rPr>
          <w:i/>
          <w:iCs/>
          <w:color w:val="000000"/>
          <w:sz w:val="22"/>
          <w:szCs w:val="22"/>
          <w:u w:val="none"/>
        </w:rPr>
        <w:t>Journal of Structural Geology</w:t>
      </w:r>
      <w:r>
        <w:rPr>
          <w:color w:val="000000"/>
          <w:sz w:val="22"/>
          <w:szCs w:val="22"/>
          <w:u w:val="none"/>
        </w:rPr>
        <w:t xml:space="preserve"> </w:t>
      </w:r>
      <w:r>
        <w:rPr>
          <w:i/>
          <w:iCs/>
          <w:color w:val="000000"/>
          <w:sz w:val="22"/>
          <w:szCs w:val="22"/>
          <w:u w:val="none"/>
        </w:rPr>
        <w:t>5</w:t>
      </w:r>
      <w:r>
        <w:rPr>
          <w:color w:val="000000"/>
          <w:sz w:val="22"/>
          <w:szCs w:val="22"/>
          <w:u w:val="none"/>
        </w:rPr>
        <w:t>, 539–548.</w:t>
      </w:r>
      <w:r>
        <w:br w:type="page"/>
      </w:r>
    </w:p>
    <w:p>
      <w:pPr>
        <w:pStyle w:val="Heading2"/>
        <w:rPr/>
      </w:pPr>
      <w:r>
        <w:rPr/>
        <w:t>Figure captions</w:t>
      </w:r>
    </w:p>
    <w:p>
      <w:pPr>
        <w:pStyle w:val="TextBody"/>
        <w:bidi w:val="0"/>
        <w:spacing w:before="0" w:after="140"/>
        <w:ind w:left="144" w:right="0" w:hanging="144"/>
        <w:jc w:val="left"/>
        <w:rPr>
          <w:color w:val="000000"/>
          <w:sz w:val="22"/>
          <w:szCs w:val="22"/>
          <w:u w:val="none"/>
        </w:rPr>
      </w:pPr>
      <w:r>
        <w:rPr>
          <w:color w:val="000000"/>
          <w:sz w:val="22"/>
          <w:szCs w:val="22"/>
          <w:u w:val="none"/>
        </w:rPr>
      </w:r>
    </w:p>
    <w:p>
      <w:pPr>
        <w:pStyle w:val="TextBody"/>
        <w:rPr/>
      </w:pPr>
      <w:r>
        <w:rPr>
          <w:i/>
          <w:iCs/>
        </w:rPr>
        <w:t>Fig. 1.</w:t>
      </w:r>
      <w:r>
        <w:rPr/>
        <w:t xml:space="preserve"> Geological setting of the Mygdonia Basin (Macedonia, Greece) showing the Neogene and Quaternary lithostratigraphic units and the location of Tsiotra Vryssi (TSR), modified after Koufos </w:t>
      </w:r>
      <w:r>
        <w:rPr>
          <w:i/>
          <w:iCs/>
        </w:rPr>
        <w:t>et al.</w:t>
      </w:r>
      <w:r>
        <w:rPr/>
        <w:t xml:space="preserve"> (1995). Insert: map of Greece.</w:t>
      </w:r>
    </w:p>
    <w:p>
      <w:pPr>
        <w:pStyle w:val="TextBody"/>
        <w:rPr/>
      </w:pPr>
      <w:r>
        <w:rPr>
          <w:i/>
          <w:iCs/>
        </w:rPr>
        <w:t>Fig. 2</w:t>
      </w:r>
      <w:r>
        <w:rPr/>
        <w:t>. Panoramic view (2017) of the excavation area of Tsiotra Vryssi. Pictures of articulated specimens (A, B, C, D) and clusters of bones (E, F).</w:t>
      </w:r>
    </w:p>
    <w:p>
      <w:pPr>
        <w:pStyle w:val="TextBody"/>
        <w:rPr/>
      </w:pPr>
      <w:r>
        <w:rPr>
          <w:i/>
          <w:iCs/>
        </w:rPr>
        <w:t>Fig. 3</w:t>
      </w:r>
      <w:r>
        <w:rPr/>
        <w:t>. A. Stratigraphic sedimentary logs (log 1 and log 2) with location of main erosional surfaces bounding depositional units Geo 1 and Geo 2, block samples TVB-Z 1 and 2 collected for micromorphology analysis and interval sampled for anisotropy of magnetic susceptibility analysis (AMS). B. WNW-ESE oriented panoramic view of the excavation site and location of the stratigraphic log 2 in the background. C-D. Details of the lower half of log 2 showing the basal erosion of Geo 1b followed upward by inclined laminations. E. Middle part of Geo 2a (i.e., the fossiliferous unit) sampled for AMS analysis. Note the presence of cm-thick sand lenses of sands with Fe-hydroxide stains. F.Detail of cross stratifications from the top of Geo 2b.</w:t>
      </w:r>
    </w:p>
    <w:p>
      <w:pPr>
        <w:pStyle w:val="TextBody"/>
        <w:rPr/>
      </w:pPr>
      <w:r>
        <w:rPr>
          <w:i/>
          <w:iCs/>
        </w:rPr>
        <w:t>Fig. 4</w:t>
      </w:r>
      <w:r>
        <w:rPr/>
        <w:t>. Vertical (A) and horizontal (B) distribution of the sampled fossil specimens from Tsiotra Vryssi (excavations 2015-2017). Filled circles mark complete specimens, hollow circles mark fragmented ones. Grey continuous line in (A) marks the Geo 1/2 erosional contact, as recorded at the AB transect marked in (B).</w:t>
      </w:r>
    </w:p>
    <w:p>
      <w:pPr>
        <w:pStyle w:val="TextBody"/>
        <w:rPr/>
      </w:pPr>
      <w:r>
        <w:rPr>
          <w:i/>
          <w:iCs/>
        </w:rPr>
        <w:t>Fig. 5</w:t>
      </w:r>
      <w:r>
        <w:rPr/>
        <w:t>. A. Rose and equal area Schimdt diagrams. B. Woodcock diagram.</w:t>
      </w:r>
    </w:p>
    <w:p>
      <w:pPr>
        <w:pStyle w:val="TextBody"/>
        <w:rPr/>
      </w:pPr>
      <w:r>
        <w:rPr>
          <w:i/>
          <w:iCs/>
        </w:rPr>
        <w:t>Fig. 6.</w:t>
      </w:r>
      <w:r>
        <w:rPr/>
        <w:t xml:space="preserve"> Kernel smoothed intensity function of the fossil assemblage (A). Directional variograms (4 clock-wise directions from N-S, 0°) shown as grey points alongside the fitted omnidirectional variogram shown as a continuous red line (B) and variogram map (C).</w:t>
      </w:r>
    </w:p>
    <w:p>
      <w:pPr>
        <w:pStyle w:val="TextBody"/>
        <w:rPr/>
      </w:pPr>
      <w:r>
        <w:rPr>
          <w:i/>
          <w:iCs/>
        </w:rPr>
        <w:t>Fig. 7</w:t>
      </w:r>
      <w:r>
        <w:rPr/>
        <w:t>. Angular wavelet graph. Angles range from 0° (E) to 180° (W). Peaks of variance (continuous line) indicate the direction of maximum anisotropy. Dashed line marks the Monte Carlo simulated null hypothesis of isotropy.</w:t>
      </w:r>
    </w:p>
    <w:p>
      <w:pPr>
        <w:pStyle w:val="TextBody"/>
        <w:rPr/>
      </w:pPr>
      <w:r>
        <w:rPr>
          <w:i/>
          <w:iCs/>
        </w:rPr>
        <w:t>Fig. 8</w:t>
      </w:r>
      <w:r>
        <w:rPr/>
        <w:t>. Rose diagrams of the point pair distribution function for a range of distances (0.25 &lt; r2 &lt; 1.5m). Direction is measured counter-clockwise from East (0°).</w:t>
      </w:r>
    </w:p>
    <w:p>
      <w:pPr>
        <w:pStyle w:val="TextBody"/>
        <w:rPr/>
      </w:pPr>
      <w:r>
        <w:rPr>
          <w:i/>
          <w:iCs/>
        </w:rPr>
        <w:t>Fig. 9</w:t>
      </w:r>
      <w:r>
        <w:rPr/>
        <w:t>. Equal-area projection stereogram (left-hand side) of the anisotropy axes K1, K2 and K3 (with K1 &gt; K2 &gt; K3) and Flinn and Jelinek plots (right-hand side) for (A) all the samples; (B) samples with oblate-shaped anisotropy ellipsoid; and (C) samples with K3 imbrication angle less than 20-25°.</w:t>
      </w:r>
    </w:p>
    <w:p>
      <w:pPr>
        <w:pStyle w:val="TextBody"/>
        <w:rPr/>
      </w:pPr>
      <w:r>
        <w:rPr>
          <w:i/>
          <w:iCs/>
        </w:rPr>
        <w:t>Fig. 10</w:t>
      </w:r>
      <w:r>
        <w:rPr/>
        <w:t>. A. Distribution at the family level of the whole sampled material. B. Voorhies Groups distribution of the complete, isolated macromammal bones (plus rami of mandibles and maxillae) by body mass (BM). C. Side-by-side distribution of complete/fragmented isolated macromammal skeletal elements. D. Skeletal region distribution of articulated macromammal specimens.</w:t>
      </w:r>
    </w:p>
    <w:p>
      <w:pPr>
        <w:pStyle w:val="TextBody"/>
        <w:spacing w:before="0" w:after="140"/>
        <w:rPr/>
      </w:pPr>
      <w:r>
        <w:rPr>
          <w:i/>
          <w:iCs/>
        </w:rPr>
        <w:t>Fig. 11</w:t>
      </w:r>
      <w:r>
        <w:rPr/>
        <w:t>. Microphotographs showing (A) clast alignments (dashed white lines), crude normal grading and clays infilling pore spaces (arrows) from block TVB-Z 1 in parallel polarised light (PPL); (B) illuvial clay coating a planar void from sample TVB-Z 1 in cross polarised light (XPL); (C) rolled pedorelict (a Fe/Mn nodule developed on quartz grain) from topmost part of block TVB-Z 2 (PPL); and (D) Fe oxide hypocoatings on the groundmass and illuvial clay coating of voids from topmost part of block TVB-Z 2 (XPL).</w:t>
      </w:r>
    </w:p>
    <w:p>
      <w:pPr>
        <w:pStyle w:val="TextBody"/>
        <w:spacing w:before="0" w:after="140"/>
        <w:rPr/>
      </w:pPr>
      <w:r>
        <w:rPr/>
      </w:r>
    </w:p>
    <w:p>
      <w:pPr>
        <w:pStyle w:val="TextBody"/>
        <w:spacing w:before="0" w:after="140"/>
        <w:rPr/>
      </w:pPr>
      <w:r>
        <w:rPr/>
        <w:t>Table caption</w:t>
      </w:r>
    </w:p>
    <w:p>
      <w:pPr>
        <w:pStyle w:val="TextBody"/>
        <w:spacing w:before="0" w:after="140"/>
        <w:rPr/>
      </w:pPr>
      <w:r>
        <w:rPr>
          <w:i/>
          <w:iCs/>
        </w:rPr>
        <w:t>Tab.1</w:t>
      </w:r>
      <w:r>
        <w:rPr/>
        <w:t>. Values and p-values of circular uniformity test statistics.</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1-12T11:31:10Z" w:initials="">
    <w:p>
      <w:r>
        <w:rPr>
          <w:rFonts w:eastAsia="" w:eastAsiaTheme="minorEastAsia"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hi-IN" w:eastAsia="zh-CN" w:val="en-GB"/>
        </w:rPr>
        <w:t>Add Boreas ref. To D-R predictive modeling paper?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Arial" w:hAnsi="Arial" w:cs="Symbol"/>
      <w:sz w:val="18"/>
    </w:rPr>
  </w:style>
  <w:style w:type="character" w:styleId="ListLabel2">
    <w:name w:val="ListLabel 2"/>
    <w:qFormat/>
    <w:rPr>
      <w:rFonts w:ascii="Arial" w:hAnsi="Arial" w:cs="OpenSymbol"/>
      <w:sz w:val="40"/>
    </w:rPr>
  </w:style>
  <w:style w:type="character" w:styleId="ListLabel3">
    <w:name w:val="ListLabel 3"/>
    <w:qFormat/>
    <w:rPr>
      <w:rFonts w:ascii="Arial" w:hAnsi="Arial" w:cs="OpenSymbol"/>
      <w:sz w:val="40"/>
    </w:rPr>
  </w:style>
  <w:style w:type="character" w:styleId="ListLabel4">
    <w:name w:val="ListLabel 4"/>
    <w:qFormat/>
    <w:rPr>
      <w:rFonts w:ascii="Arial" w:hAnsi="Arial" w:cs="OpenSymbol"/>
      <w:sz w:val="19"/>
    </w:rPr>
  </w:style>
  <w:style w:type="character" w:styleId="References">
    <w:name w:val="References"/>
    <w:qFormat/>
    <w:rPr>
      <w:rFonts w:ascii="Liberation Serif" w:hAnsi="Liberation Serif" w:eastAsia="" w:cs="FreeSans" w:eastAsiaTheme="minorEastAsia"/>
      <w:color w:val="00000A"/>
      <w:sz w:val="22"/>
      <w:szCs w:val="22"/>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Indent">
    <w:name w:val="List Indent"/>
    <w:basedOn w:val="TextBody"/>
    <w:qFormat/>
    <w:pPr/>
    <w:rPr/>
  </w:style>
  <w:style w:type="paragraph" w:styleId="AnnotationText">
    <w:name w:val="Annotation Text"/>
    <w:basedOn w:val="TextBody"/>
    <w:qFormat/>
    <w:pPr/>
    <w:rPr/>
  </w:style>
  <w:style w:type="paragraph" w:styleId="TextBodyIndent">
    <w:name w:val="Body Text Indent"/>
    <w:basedOn w:val="TextBody"/>
    <w:pPr/>
    <w:rPr/>
  </w:style>
  <w:style w:type="paragraph" w:styleId="ListBullet3">
    <w:name w:val="List Bullet 3"/>
    <w:basedOn w:val="List"/>
    <w:qFormat/>
    <w:pPr/>
    <w:rPr/>
  </w:style>
  <w:style w:type="paragraph" w:styleId="ListContinue">
    <w:name w:val="List Continue"/>
    <w:basedOn w:val="List"/>
    <w:qFormat/>
    <w:pPr/>
    <w:rPr/>
  </w:style>
  <w:style w:type="paragraph" w:styleId="List1End">
    <w:name w:val="List 1 End"/>
    <w:basedOn w:val="List"/>
    <w:qFormat/>
    <w:pPr/>
    <w:rPr/>
  </w:style>
  <w:style w:type="paragraph" w:styleId="List1Start">
    <w:name w:val="List 1 Start"/>
    <w:basedOn w:val="List"/>
    <w:qFormat/>
    <w:pPr/>
    <w:rPr/>
  </w:style>
  <w:style w:type="paragraph" w:styleId="ListContinue2">
    <w:name w:val="List Continue 2"/>
    <w:basedOn w:val="List"/>
    <w:qFormat/>
    <w:pPr/>
    <w:rPr/>
  </w:style>
  <w:style w:type="paragraph" w:styleId="ListBullet4">
    <w:name w:val="List Bullet 4"/>
    <w:basedOn w:val="List"/>
    <w:qFormat/>
    <w:pPr/>
    <w:rPr/>
  </w:style>
  <w:style w:type="paragraph" w:styleId="ListBullet5">
    <w:name w:val="List Bullet 5"/>
    <w:basedOn w:val="List"/>
    <w:qFormat/>
    <w:pPr/>
    <w:rPr/>
  </w:style>
  <w:style w:type="paragraph" w:styleId="ListNumber">
    <w:name w:val="List Number"/>
    <w:basedOn w:val="Lis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827</TotalTime>
  <Application>LibreOffice/5.2.7.2$Linux_X86_64 LibreOffice_project/20m0$Build-2</Application>
  <Pages>30</Pages>
  <Words>12070</Words>
  <Characters>70449</Characters>
  <CharactersWithSpaces>82274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2018-11-12T15:07:24Z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